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Default Extension="vsdx" ContentType="application/vnd.ms-visio.drawing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57" w:rsidRDefault="007F3757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A93E3C" w:rsidRPr="00DA1F44" w:rsidRDefault="00700884" w:rsidP="00700884">
      <w:pPr>
        <w:pStyle w:val="a4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:rsidR="00700884" w:rsidRPr="00DA1F44" w:rsidRDefault="00700884" w:rsidP="00700884">
      <w:pPr>
        <w:pStyle w:val="a4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:rsidR="00B418FE" w:rsidRDefault="00B418FE" w:rsidP="00700884">
      <w:pPr>
        <w:pStyle w:val="a4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:rsidR="00D8213C" w:rsidRDefault="006B1B1B" w:rsidP="00D8213C">
      <w:pPr>
        <w:pStyle w:val="a4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CE1D46">
        <w:rPr>
          <w:rFonts w:ascii="微软雅黑" w:hAnsi="微软雅黑" w:hint="eastAsia"/>
          <w:sz w:val="36"/>
          <w:szCs w:val="36"/>
        </w:rPr>
        <w:t>9</w:t>
      </w:r>
      <w:r w:rsidR="0063145E">
        <w:rPr>
          <w:rFonts w:ascii="微软雅黑" w:hAnsi="微软雅黑" w:hint="eastAsia"/>
          <w:sz w:val="36"/>
          <w:szCs w:val="36"/>
        </w:rPr>
        <w:t>.1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:rsidR="00206F21" w:rsidRDefault="00272A35">
          <w:pPr>
            <w:pStyle w:val="20"/>
            <w:rPr>
              <w:rFonts w:eastAsiaTheme="minorEastAsia"/>
              <w:noProof/>
              <w:sz w:val="21"/>
            </w:rPr>
          </w:pPr>
          <w:r w:rsidRPr="00272A35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272A35">
            <w:rPr>
              <w:rFonts w:ascii="微软雅黑" w:hAnsi="微软雅黑"/>
              <w:szCs w:val="24"/>
            </w:rPr>
            <w:fldChar w:fldCharType="separate"/>
          </w:r>
          <w:hyperlink w:anchor="_Toc67577077" w:history="1">
            <w:r w:rsidR="00206F21" w:rsidRPr="00176E62">
              <w:rPr>
                <w:rStyle w:val="a8"/>
                <w:rFonts w:hint="eastAsia"/>
                <w:noProof/>
              </w:rPr>
              <w:t>一、架构设计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272A35">
          <w:pPr>
            <w:pStyle w:val="20"/>
            <w:rPr>
              <w:rFonts w:eastAsiaTheme="minorEastAsia"/>
              <w:noProof/>
              <w:sz w:val="21"/>
            </w:rPr>
          </w:pPr>
          <w:hyperlink w:anchor="_Toc67577078" w:history="1">
            <w:r w:rsidR="00206F21" w:rsidRPr="00176E62">
              <w:rPr>
                <w:rStyle w:val="a8"/>
                <w:rFonts w:hint="eastAsia"/>
                <w:noProof/>
              </w:rPr>
              <w:t>二、</w:t>
            </w:r>
            <w:r w:rsidR="00206F21" w:rsidRPr="00176E62">
              <w:rPr>
                <w:rStyle w:val="a8"/>
                <w:noProof/>
              </w:rPr>
              <w:t>CPU</w:t>
            </w:r>
            <w:r w:rsidR="00206F21" w:rsidRPr="00176E62">
              <w:rPr>
                <w:rStyle w:val="a8"/>
                <w:rFonts w:hint="eastAsia"/>
                <w:noProof/>
              </w:rPr>
              <w:t>模块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272A35" w:rsidP="00206F21">
          <w:pPr>
            <w:pStyle w:val="30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79" w:history="1">
            <w:r w:rsidR="00206F21" w:rsidRPr="00176E62">
              <w:rPr>
                <w:rStyle w:val="a8"/>
                <w:noProof/>
              </w:rPr>
              <w:t xml:space="preserve">1. </w:t>
            </w:r>
            <w:r w:rsidR="00206F21" w:rsidRPr="00176E62">
              <w:rPr>
                <w:rStyle w:val="a8"/>
                <w:rFonts w:hint="eastAsia"/>
                <w:noProof/>
              </w:rPr>
              <w:t>资源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0" w:history="1">
            <w:r w:rsidR="00206F21" w:rsidRPr="00176E62">
              <w:rPr>
                <w:rStyle w:val="a8"/>
                <w:noProof/>
              </w:rPr>
              <w:t xml:space="preserve">2. </w:t>
            </w:r>
            <w:r w:rsidR="00206F21" w:rsidRPr="00176E62">
              <w:rPr>
                <w:rStyle w:val="a8"/>
                <w:rFonts w:hint="eastAsia"/>
                <w:noProof/>
              </w:rPr>
              <w:t>规则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20"/>
            <w:rPr>
              <w:rFonts w:eastAsiaTheme="minorEastAsia"/>
              <w:noProof/>
              <w:sz w:val="21"/>
            </w:rPr>
          </w:pPr>
          <w:hyperlink w:anchor="_Toc67577081" w:history="1">
            <w:r w:rsidR="00206F21" w:rsidRPr="00176E62">
              <w:rPr>
                <w:rStyle w:val="a8"/>
                <w:rFonts w:hint="eastAsia"/>
                <w:noProof/>
              </w:rPr>
              <w:t>三、</w:t>
            </w:r>
            <w:r w:rsidR="00206F21" w:rsidRPr="00176E62">
              <w:rPr>
                <w:rStyle w:val="a8"/>
                <w:noProof/>
              </w:rPr>
              <w:t>MEMORY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2" w:history="1">
            <w:r w:rsidR="00206F21" w:rsidRPr="00176E62">
              <w:rPr>
                <w:rStyle w:val="a8"/>
                <w:noProof/>
              </w:rPr>
              <w:t>1.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rFonts w:hint="eastAsia"/>
                <w:noProof/>
              </w:rPr>
              <w:t>资源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3" w:history="1">
            <w:r w:rsidR="00206F21" w:rsidRPr="00176E62">
              <w:rPr>
                <w:rStyle w:val="a8"/>
                <w:noProof/>
              </w:rPr>
              <w:t>2.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rFonts w:hint="eastAsia"/>
                <w:noProof/>
              </w:rPr>
              <w:t>规则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272A35">
          <w:pPr>
            <w:pStyle w:val="20"/>
            <w:rPr>
              <w:rFonts w:eastAsiaTheme="minorEastAsia"/>
              <w:noProof/>
              <w:sz w:val="21"/>
            </w:rPr>
          </w:pPr>
          <w:hyperlink w:anchor="_Toc67577084" w:history="1">
            <w:r w:rsidR="00206F21" w:rsidRPr="00176E62">
              <w:rPr>
                <w:rStyle w:val="a8"/>
                <w:rFonts w:hint="eastAsia"/>
                <w:noProof/>
              </w:rPr>
              <w:t>四、</w:t>
            </w:r>
            <w:r w:rsidR="00206F21" w:rsidRPr="00176E62">
              <w:rPr>
                <w:rStyle w:val="a8"/>
                <w:noProof/>
              </w:rPr>
              <w:t>DSP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272A35">
          <w:pPr>
            <w:pStyle w:val="20"/>
            <w:rPr>
              <w:rFonts w:eastAsiaTheme="minorEastAsia"/>
              <w:noProof/>
              <w:sz w:val="21"/>
            </w:rPr>
          </w:pPr>
          <w:hyperlink w:anchor="_Toc67577085" w:history="1">
            <w:r w:rsidR="00206F21" w:rsidRPr="00176E62">
              <w:rPr>
                <w:rStyle w:val="a8"/>
                <w:rFonts w:hint="eastAsia"/>
                <w:noProof/>
              </w:rPr>
              <w:t>五、</w:t>
            </w:r>
            <w:r w:rsidR="00206F21" w:rsidRPr="00176E62">
              <w:rPr>
                <w:rStyle w:val="a8"/>
                <w:noProof/>
              </w:rPr>
              <w:t>IO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272A35">
          <w:pPr>
            <w:pStyle w:val="20"/>
            <w:rPr>
              <w:rFonts w:eastAsiaTheme="minorEastAsia"/>
              <w:noProof/>
              <w:sz w:val="21"/>
            </w:rPr>
          </w:pPr>
          <w:hyperlink w:anchor="_Toc67577086" w:history="1">
            <w:r w:rsidR="00206F21" w:rsidRPr="00176E62">
              <w:rPr>
                <w:rStyle w:val="a8"/>
                <w:rFonts w:hint="eastAsia"/>
                <w:noProof/>
              </w:rPr>
              <w:t>六、统计信息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272A35" w:rsidP="00206F21">
          <w:pPr>
            <w:pStyle w:val="20"/>
            <w:rPr>
              <w:rFonts w:eastAsiaTheme="minorEastAsia"/>
              <w:noProof/>
              <w:sz w:val="21"/>
            </w:rPr>
          </w:pPr>
          <w:hyperlink w:anchor="_Toc67577087" w:history="1">
            <w:r w:rsidR="00206F21" w:rsidRPr="00176E62">
              <w:rPr>
                <w:rStyle w:val="a8"/>
                <w:rFonts w:hint="eastAsia"/>
                <w:noProof/>
              </w:rPr>
              <w:t>七、图形化调试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20"/>
            <w:rPr>
              <w:rFonts w:eastAsiaTheme="minorEastAsia"/>
              <w:noProof/>
              <w:sz w:val="21"/>
            </w:rPr>
          </w:pPr>
          <w:hyperlink w:anchor="_Toc67577088" w:history="1">
            <w:r w:rsidR="00206F21" w:rsidRPr="00176E62">
              <w:rPr>
                <w:rStyle w:val="a8"/>
                <w:rFonts w:hint="eastAsia"/>
                <w:noProof/>
              </w:rPr>
              <w:t>八、函数库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9" w:history="1">
            <w:r w:rsidR="00206F21" w:rsidRPr="00176E62">
              <w:rPr>
                <w:rStyle w:val="a8"/>
                <w:noProof/>
              </w:rPr>
              <w:t>1.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memory.h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708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0" w:history="1">
            <w:r w:rsidR="00206F21" w:rsidRPr="00176E62">
              <w:rPr>
                <w:rStyle w:val="a8"/>
                <w:noProof/>
              </w:rPr>
              <w:t>2.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CData_io.h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1" w:history="1">
            <w:r w:rsidR="00206F21" w:rsidRPr="00176E62">
              <w:rPr>
                <w:rStyle w:val="a8"/>
                <w:noProof/>
              </w:rPr>
              <w:t>3.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alu.h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2" w:history="1">
            <w:r w:rsidR="00206F21" w:rsidRPr="00176E62">
              <w:rPr>
                <w:rStyle w:val="a8"/>
                <w:noProof/>
              </w:rPr>
              <w:t>4.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FMT_F.h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3" w:history="1">
            <w:r w:rsidR="00206F21" w:rsidRPr="00176E62">
              <w:rPr>
                <w:rStyle w:val="a8"/>
                <w:noProof/>
              </w:rPr>
              <w:t>5.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mac.h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4" w:history="1">
            <w:r w:rsidR="00206F21" w:rsidRPr="00176E62">
              <w:rPr>
                <w:rStyle w:val="a8"/>
                <w:noProof/>
              </w:rPr>
              <w:t>6.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Math_F.h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5" w:history="1">
            <w:r w:rsidR="00206F21" w:rsidRPr="00176E62">
              <w:rPr>
                <w:rStyle w:val="a8"/>
                <w:noProof/>
              </w:rPr>
              <w:t>7.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SOC_Common_F.h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6" w:history="1">
            <w:r w:rsidR="00206F21" w:rsidRPr="00176E62">
              <w:rPr>
                <w:rStyle w:val="a8"/>
                <w:noProof/>
              </w:rPr>
              <w:t>8.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STA_F.h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708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7" w:history="1">
            <w:r w:rsidR="00206F21" w:rsidRPr="00176E62">
              <w:rPr>
                <w:rStyle w:val="a8"/>
                <w:noProof/>
              </w:rPr>
              <w:t>9.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float_model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834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8" w:history="1">
            <w:r w:rsidR="00206F21" w:rsidRPr="00176E62">
              <w:rPr>
                <w:rStyle w:val="a8"/>
                <w:noProof/>
              </w:rPr>
              <w:t>10.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iir.h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82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9" w:history="1">
            <w:r w:rsidR="00206F21" w:rsidRPr="00176E62">
              <w:rPr>
                <w:rStyle w:val="a8"/>
                <w:noProof/>
              </w:rPr>
              <w:t>11.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fir.h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272A35" w:rsidP="0063145E">
          <w:pPr>
            <w:pStyle w:val="30"/>
            <w:tabs>
              <w:tab w:val="left" w:pos="1834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100" w:history="1">
            <w:r w:rsidR="00206F21" w:rsidRPr="00176E62">
              <w:rPr>
                <w:rStyle w:val="a8"/>
                <w:noProof/>
              </w:rPr>
              <w:t>12.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2D_Conv.h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7" w:rsidRPr="00190433" w:rsidRDefault="00272A35" w:rsidP="00C521E5">
          <w:pPr>
            <w:pStyle w:val="30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5"/>
        <w:tblW w:w="0" w:type="auto"/>
        <w:tblLook w:val="04A0"/>
      </w:tblPr>
      <w:tblGrid>
        <w:gridCol w:w="1526"/>
        <w:gridCol w:w="2410"/>
        <w:gridCol w:w="4586"/>
      </w:tblGrid>
      <w:tr w:rsidR="006E2A6F" w:rsidTr="00B826EF">
        <w:tc>
          <w:tcPr>
            <w:tcW w:w="1526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:rsidTr="00B826EF">
        <w:tc>
          <w:tcPr>
            <w:tcW w:w="1526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:rsidTr="00B826EF">
        <w:tc>
          <w:tcPr>
            <w:tcW w:w="1526" w:type="dxa"/>
          </w:tcPr>
          <w:p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:rsidTr="00B826EF">
        <w:tc>
          <w:tcPr>
            <w:tcW w:w="1526" w:type="dxa"/>
          </w:tcPr>
          <w:p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:rsidTr="00B826EF">
        <w:tc>
          <w:tcPr>
            <w:tcW w:w="1526" w:type="dxa"/>
          </w:tcPr>
          <w:p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:rsidTr="00B826EF">
        <w:tc>
          <w:tcPr>
            <w:tcW w:w="1526" w:type="dxa"/>
          </w:tcPr>
          <w:p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:rsidR="007467A1" w:rsidRPr="00451E61" w:rsidRDefault="00C87B65" w:rsidP="00451E6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和</w:t>
            </w:r>
            <w:proofErr w:type="spellStart"/>
            <w:r w:rsidRPr="00451E61">
              <w:rPr>
                <w:rFonts w:ascii="微软雅黑" w:hAnsi="微软雅黑" w:hint="eastAsia"/>
              </w:rPr>
              <w:t>Sub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函数注释修正</w:t>
            </w:r>
          </w:p>
          <w:p w:rsidR="00451E61" w:rsidRPr="00451E61" w:rsidRDefault="00577944" w:rsidP="00451E6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Memory.h</w:t>
            </w:r>
            <w:proofErr w:type="spellEnd"/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:rsidTr="00B826EF">
        <w:tc>
          <w:tcPr>
            <w:tcW w:w="1526" w:type="dxa"/>
          </w:tcPr>
          <w:p w:rsidR="001D2F3A" w:rsidRDefault="001D2F3A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:rsidR="001D2F3A" w:rsidRDefault="001D2F3A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:rsidR="00E5277A" w:rsidRPr="00986B5B" w:rsidRDefault="00E5277A" w:rsidP="00F4191B">
            <w:pPr>
              <w:pStyle w:val="a4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:rsidR="001D2F3A" w:rsidRDefault="001D2F3A" w:rsidP="00F4191B">
            <w:pPr>
              <w:pStyle w:val="a4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:rsidR="009B784C" w:rsidRPr="008973F3" w:rsidRDefault="009B784C" w:rsidP="00F4191B">
            <w:pPr>
              <w:pStyle w:val="a4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proofErr w:type="spellEnd"/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:rsidTr="00B826EF">
        <w:tc>
          <w:tcPr>
            <w:tcW w:w="1526" w:type="dxa"/>
          </w:tcPr>
          <w:p w:rsidR="00C451B6" w:rsidRDefault="00C451B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:rsidR="00C451B6" w:rsidRDefault="00C451B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:rsidR="00C451B6" w:rsidRDefault="00C451B6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:rsidR="002A21D3" w:rsidRDefault="002A21D3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proofErr w:type="spellStart"/>
            <w:r w:rsidR="00EE0436" w:rsidRPr="00EE0436">
              <w:rPr>
                <w:rFonts w:ascii="微软雅黑" w:hAnsi="微软雅黑"/>
              </w:rPr>
              <w:t>SingleSerSquare</w:t>
            </w:r>
            <w:proofErr w:type="spellEnd"/>
            <w:r w:rsidR="00EE0436">
              <w:rPr>
                <w:rFonts w:ascii="微软雅黑" w:hAnsi="微软雅黑" w:hint="eastAsia"/>
              </w:rPr>
              <w:t>函数</w:t>
            </w:r>
          </w:p>
          <w:p w:rsidR="002E2810" w:rsidRDefault="002E2810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:rsidR="002E2810" w:rsidRPr="00986B5B" w:rsidRDefault="002E2810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  <w:tr w:rsidR="00C25161" w:rsidRPr="008973F3" w:rsidTr="00B826EF">
        <w:tc>
          <w:tcPr>
            <w:tcW w:w="1526" w:type="dxa"/>
          </w:tcPr>
          <w:p w:rsidR="00C25161" w:rsidRDefault="00C25161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V0.7</w:t>
            </w:r>
          </w:p>
        </w:tc>
        <w:tc>
          <w:tcPr>
            <w:tcW w:w="2410" w:type="dxa"/>
          </w:tcPr>
          <w:p w:rsidR="00C25161" w:rsidRDefault="00C25161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2020-10-10</w:t>
            </w:r>
          </w:p>
        </w:tc>
        <w:tc>
          <w:tcPr>
            <w:tcW w:w="4586" w:type="dxa"/>
          </w:tcPr>
          <w:p w:rsidR="00E03317" w:rsidRDefault="00B00CBC">
            <w:pPr>
              <w:pStyle w:val="a4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B00CBC">
              <w:rPr>
                <w:rFonts w:ascii="微软雅黑" w:hAnsi="微软雅黑"/>
              </w:rPr>
              <w:t>float_model</w:t>
            </w:r>
            <w:proofErr w:type="spellEnd"/>
            <w:r w:rsidRPr="00B00CBC">
              <w:rPr>
                <w:rFonts w:ascii="微软雅黑" w:hAnsi="微软雅黑" w:hint="eastAsia"/>
              </w:rPr>
              <w:t>库根据硬件完成情况增加线性变换等函数</w:t>
            </w:r>
            <w:r w:rsidR="005F4F21">
              <w:rPr>
                <w:rFonts w:ascii="微软雅黑" w:hAnsi="微软雅黑" w:hint="eastAsia"/>
              </w:rPr>
              <w:t>；</w:t>
            </w:r>
          </w:p>
          <w:p w:rsidR="00E03317" w:rsidRDefault="00C25161">
            <w:pPr>
              <w:pStyle w:val="a4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lastRenderedPageBreak/>
              <w:t>fft</w:t>
            </w:r>
            <w:proofErr w:type="spellEnd"/>
            <w:r>
              <w:rPr>
                <w:rFonts w:ascii="微软雅黑" w:hAnsi="微软雅黑" w:hint="eastAsia"/>
              </w:rPr>
              <w:t>函数根据硬件完成情况，同步了硬件算法精度缺失部分</w:t>
            </w:r>
            <w:r w:rsidR="005F4F21">
              <w:rPr>
                <w:rFonts w:ascii="微软雅黑" w:hAnsi="微软雅黑" w:hint="eastAsia"/>
              </w:rPr>
              <w:t>；</w:t>
            </w:r>
          </w:p>
        </w:tc>
      </w:tr>
      <w:tr w:rsidR="001C7896" w:rsidRPr="008973F3" w:rsidTr="00B826EF">
        <w:tc>
          <w:tcPr>
            <w:tcW w:w="1526" w:type="dxa"/>
          </w:tcPr>
          <w:p w:rsidR="001C7896" w:rsidRDefault="001C789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V0.8</w:t>
            </w:r>
          </w:p>
        </w:tc>
        <w:tc>
          <w:tcPr>
            <w:tcW w:w="2410" w:type="dxa"/>
          </w:tcPr>
          <w:p w:rsidR="001C7896" w:rsidRDefault="001C789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2121/3/3</w:t>
            </w:r>
          </w:p>
        </w:tc>
        <w:tc>
          <w:tcPr>
            <w:tcW w:w="4586" w:type="dxa"/>
          </w:tcPr>
          <w:p w:rsidR="009E472A" w:rsidRDefault="001C789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增加二维卷积函数库；</w:t>
            </w:r>
          </w:p>
        </w:tc>
      </w:tr>
      <w:tr w:rsidR="00CE1D46" w:rsidRPr="008973F3" w:rsidTr="00B826EF">
        <w:tc>
          <w:tcPr>
            <w:tcW w:w="1526" w:type="dxa"/>
          </w:tcPr>
          <w:p w:rsidR="00CE1D46" w:rsidRDefault="00CE1D4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V0.9</w:t>
            </w:r>
          </w:p>
        </w:tc>
        <w:tc>
          <w:tcPr>
            <w:tcW w:w="2410" w:type="dxa"/>
          </w:tcPr>
          <w:p w:rsidR="00CE1D46" w:rsidRDefault="00CE1D46" w:rsidP="00CE1D4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2021/3/19</w:t>
            </w:r>
          </w:p>
        </w:tc>
        <w:tc>
          <w:tcPr>
            <w:tcW w:w="4586" w:type="dxa"/>
          </w:tcPr>
          <w:p w:rsidR="00CE1D46" w:rsidRDefault="00CE1D4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依据硬件设计修正二维卷积函数；</w:t>
            </w:r>
          </w:p>
          <w:p w:rsidR="00CE1D46" w:rsidRDefault="00CE1D4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增加CNN模型激活函数；</w:t>
            </w:r>
          </w:p>
          <w:p w:rsidR="00CE1D46" w:rsidRDefault="00CE1D4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增加二维卷积以0补边规则；</w:t>
            </w:r>
          </w:p>
          <w:p w:rsidR="00206F21" w:rsidRDefault="00206F21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删去8*8乘法器与硬件同步；</w:t>
            </w:r>
          </w:p>
        </w:tc>
      </w:tr>
      <w:tr w:rsidR="0063145E" w:rsidRPr="008973F3" w:rsidTr="00B826EF">
        <w:tc>
          <w:tcPr>
            <w:tcW w:w="1526" w:type="dxa"/>
          </w:tcPr>
          <w:p w:rsidR="0063145E" w:rsidRDefault="0063145E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V0.9.1</w:t>
            </w:r>
          </w:p>
        </w:tc>
        <w:tc>
          <w:tcPr>
            <w:tcW w:w="2410" w:type="dxa"/>
          </w:tcPr>
          <w:p w:rsidR="0063145E" w:rsidRDefault="0063145E" w:rsidP="0063145E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2021/5/7</w:t>
            </w:r>
          </w:p>
        </w:tc>
        <w:tc>
          <w:tcPr>
            <w:tcW w:w="4586" w:type="dxa"/>
          </w:tcPr>
          <w:p w:rsidR="0063145E" w:rsidRDefault="0063145E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修正部分bug；</w:t>
            </w:r>
          </w:p>
          <w:p w:rsidR="0063145E" w:rsidRDefault="0063145E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CONV库下增加滚动矩阵乘函数；</w:t>
            </w:r>
          </w:p>
          <w:p w:rsidR="0063145E" w:rsidRDefault="0063145E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CONV库下增加</w:t>
            </w:r>
            <w:r w:rsidRPr="0063145E">
              <w:rPr>
                <w:rFonts w:ascii="微软雅黑" w:hAnsi="微软雅黑"/>
              </w:rPr>
              <w:t>1024长度的48位乘累加器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6E3962" w:rsidRPr="008973F3" w:rsidTr="00B826EF">
        <w:trPr>
          <w:ins w:id="0" w:author="Administrator" w:date="2021-06-23T17:35:00Z"/>
        </w:trPr>
        <w:tc>
          <w:tcPr>
            <w:tcW w:w="1526" w:type="dxa"/>
          </w:tcPr>
          <w:p w:rsidR="006E3962" w:rsidRDefault="006E3962" w:rsidP="00BF7350">
            <w:pPr>
              <w:widowControl/>
              <w:ind w:firstLine="480"/>
              <w:jc w:val="left"/>
              <w:rPr>
                <w:ins w:id="1" w:author="Administrator" w:date="2021-06-23T17:35:00Z"/>
                <w:rFonts w:ascii="微软雅黑" w:hAnsi="微软雅黑" w:hint="eastAsia"/>
              </w:rPr>
            </w:pPr>
            <w:ins w:id="2" w:author="Administrator" w:date="2021-06-23T17:35:00Z">
              <w:r>
                <w:rPr>
                  <w:rFonts w:ascii="微软雅黑" w:hAnsi="微软雅黑" w:hint="eastAsia"/>
                </w:rPr>
                <w:t>V0.9.</w:t>
              </w:r>
              <w:r>
                <w:rPr>
                  <w:rFonts w:ascii="微软雅黑" w:hAnsi="微软雅黑" w:hint="eastAsia"/>
                </w:rPr>
                <w:t>2</w:t>
              </w:r>
            </w:ins>
          </w:p>
        </w:tc>
        <w:tc>
          <w:tcPr>
            <w:tcW w:w="2410" w:type="dxa"/>
          </w:tcPr>
          <w:p w:rsidR="006E3962" w:rsidRDefault="006E3962" w:rsidP="0063145E">
            <w:pPr>
              <w:widowControl/>
              <w:ind w:firstLine="480"/>
              <w:jc w:val="left"/>
              <w:rPr>
                <w:ins w:id="3" w:author="Administrator" w:date="2021-06-23T17:35:00Z"/>
                <w:rFonts w:ascii="微软雅黑" w:hAnsi="微软雅黑" w:hint="eastAsia"/>
              </w:rPr>
            </w:pPr>
            <w:ins w:id="4" w:author="Administrator" w:date="2021-06-23T17:35:00Z">
              <w:r>
                <w:rPr>
                  <w:rFonts w:ascii="微软雅黑" w:hAnsi="微软雅黑" w:hint="eastAsia"/>
                </w:rPr>
                <w:t>202/6/23</w:t>
              </w:r>
            </w:ins>
          </w:p>
        </w:tc>
        <w:tc>
          <w:tcPr>
            <w:tcW w:w="4586" w:type="dxa"/>
          </w:tcPr>
          <w:p w:rsidR="006E3962" w:rsidRDefault="006E3962" w:rsidP="006E3962">
            <w:pPr>
              <w:pStyle w:val="a4"/>
              <w:widowControl/>
              <w:ind w:left="360" w:firstLineChars="0" w:firstLine="0"/>
              <w:jc w:val="left"/>
              <w:rPr>
                <w:ins w:id="5" w:author="Administrator" w:date="2021-06-23T17:35:00Z"/>
                <w:rFonts w:ascii="微软雅黑" w:hAnsi="微软雅黑"/>
              </w:rPr>
            </w:pPr>
            <w:ins w:id="6" w:author="Administrator" w:date="2021-06-23T17:35:00Z">
              <w:r>
                <w:rPr>
                  <w:rFonts w:ascii="微软雅黑" w:hAnsi="微软雅黑" w:hint="eastAsia"/>
                </w:rPr>
                <w:t>修正部分bug；</w:t>
              </w:r>
            </w:ins>
          </w:p>
          <w:p w:rsidR="006E3962" w:rsidRDefault="006E3962" w:rsidP="006E3962">
            <w:pPr>
              <w:pStyle w:val="a4"/>
              <w:widowControl/>
              <w:ind w:left="360" w:firstLineChars="0" w:firstLine="0"/>
              <w:jc w:val="left"/>
              <w:rPr>
                <w:ins w:id="7" w:author="Administrator" w:date="2021-06-23T17:36:00Z"/>
                <w:rFonts w:ascii="微软雅黑" w:hAnsi="微软雅黑"/>
              </w:rPr>
            </w:pPr>
            <w:ins w:id="8" w:author="Administrator" w:date="2021-06-23T17:35:00Z">
              <w:r>
                <w:rPr>
                  <w:rFonts w:ascii="微软雅黑" w:hAnsi="微软雅黑" w:hint="eastAsia"/>
                </w:rPr>
                <w:t>CONV库下</w:t>
              </w:r>
            </w:ins>
            <w:ins w:id="9" w:author="Administrator" w:date="2021-06-23T17:36:00Z">
              <w:r w:rsidRPr="006E3962">
                <w:rPr>
                  <w:rFonts w:ascii="微软雅黑" w:hAnsi="微软雅黑"/>
                </w:rPr>
                <w:t>Logistic与</w:t>
              </w:r>
              <w:proofErr w:type="spellStart"/>
              <w:r w:rsidRPr="006E3962">
                <w:rPr>
                  <w:rFonts w:ascii="微软雅黑" w:hAnsi="微软雅黑" w:hint="eastAsia"/>
                </w:rPr>
                <w:t>Tanh</w:t>
              </w:r>
              <w:proofErr w:type="spellEnd"/>
              <w:r w:rsidRPr="006E3962">
                <w:rPr>
                  <w:rFonts w:ascii="微软雅黑" w:hAnsi="微软雅黑" w:hint="eastAsia"/>
                </w:rPr>
                <w:t>改为查表法</w:t>
              </w:r>
              <w:r>
                <w:rPr>
                  <w:rFonts w:ascii="微软雅黑" w:hAnsi="微软雅黑" w:hint="eastAsia"/>
                </w:rPr>
                <w:t>；</w:t>
              </w:r>
            </w:ins>
          </w:p>
          <w:p w:rsidR="006E3962" w:rsidRDefault="006E3962" w:rsidP="006E3962">
            <w:pPr>
              <w:pStyle w:val="a4"/>
              <w:widowControl/>
              <w:ind w:left="360" w:firstLineChars="0" w:firstLine="0"/>
              <w:jc w:val="left"/>
              <w:rPr>
                <w:ins w:id="10" w:author="Administrator" w:date="2021-06-23T17:35:00Z"/>
                <w:rFonts w:ascii="微软雅黑" w:hAnsi="微软雅黑" w:hint="eastAsia"/>
              </w:rPr>
            </w:pPr>
            <w:ins w:id="11" w:author="Administrator" w:date="2021-06-23T17:35:00Z">
              <w:r>
                <w:rPr>
                  <w:rFonts w:ascii="微软雅黑" w:hAnsi="微软雅黑" w:hint="eastAsia"/>
                </w:rPr>
                <w:t>CONV库下增加</w:t>
              </w:r>
            </w:ins>
            <w:ins w:id="12" w:author="Administrator" w:date="2021-06-23T17:36:00Z">
              <w:r>
                <w:rPr>
                  <w:rFonts w:ascii="微软雅黑" w:hAnsi="微软雅黑" w:hint="eastAsia"/>
                </w:rPr>
                <w:t>16k</w:t>
              </w:r>
            </w:ins>
            <w:ins w:id="13" w:author="Administrator" w:date="2021-06-23T17:35:00Z">
              <w:r w:rsidRPr="0063145E">
                <w:rPr>
                  <w:rFonts w:ascii="微软雅黑" w:hAnsi="微软雅黑"/>
                </w:rPr>
                <w:t>长度的48位乘累加器</w:t>
              </w:r>
              <w:r>
                <w:rPr>
                  <w:rFonts w:ascii="微软雅黑" w:hAnsi="微软雅黑" w:hint="eastAsia"/>
                </w:rPr>
                <w:t>；</w:t>
              </w:r>
            </w:ins>
          </w:p>
        </w:tc>
      </w:tr>
    </w:tbl>
    <w:p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06060" w:rsidRPr="000E5B9F" w:rsidRDefault="004F4D53" w:rsidP="00154B49">
      <w:pPr>
        <w:pStyle w:val="2"/>
        <w:ind w:firstLine="560"/>
      </w:pPr>
      <w:bookmarkStart w:id="14" w:name="_Toc67577077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14"/>
    </w:p>
    <w:p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3pt;height:236.4pt" o:ole="">
            <v:imagedata r:id="rId15" o:title=""/>
          </v:shape>
          <o:OLEObject Type="Embed" ProgID="Visio.Drawing.15" ShapeID="_x0000_i1025" DrawAspect="Content" ObjectID="_1685975095" r:id="rId16"/>
        </w:object>
      </w:r>
    </w:p>
    <w:p w:rsidR="00B109DE" w:rsidRPr="00154B49" w:rsidRDefault="004A1BEF" w:rsidP="001564F6">
      <w:pPr>
        <w:pStyle w:val="2"/>
        <w:ind w:firstLine="560"/>
      </w:pPr>
      <w:bookmarkStart w:id="15" w:name="_Toc67577078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5"/>
    </w:p>
    <w:p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:rsidR="001E6BCA" w:rsidRPr="000E5B9F" w:rsidRDefault="001E6BCA" w:rsidP="00EB26E6">
      <w:pPr>
        <w:pStyle w:val="3"/>
        <w:ind w:firstLine="480"/>
      </w:pPr>
      <w:bookmarkStart w:id="16" w:name="_Toc67577079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16"/>
    </w:p>
    <w:p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:rsidR="001E6BCA" w:rsidRPr="00EB26E6" w:rsidRDefault="001E6BCA" w:rsidP="00EB26E6">
      <w:pPr>
        <w:pStyle w:val="3"/>
        <w:ind w:firstLine="480"/>
      </w:pPr>
      <w:bookmarkStart w:id="17" w:name="_Toc67577080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17"/>
    </w:p>
    <w:p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18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18"/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19" w:name="OLE_LINK2"/>
            <w:bookmarkStart w:id="20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19"/>
            <w:bookmarkEnd w:id="20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:rsidR="00197D2E" w:rsidRPr="00154B49" w:rsidRDefault="00CD525B" w:rsidP="00154B49">
      <w:pPr>
        <w:pStyle w:val="2"/>
        <w:ind w:firstLine="560"/>
      </w:pPr>
      <w:bookmarkStart w:id="21" w:name="_Toc67577081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21"/>
    </w:p>
    <w:p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22" w:name="_Toc67577082"/>
      <w:r w:rsidRPr="00EB26E6">
        <w:rPr>
          <w:rFonts w:hint="eastAsia"/>
        </w:rPr>
        <w:t>资源</w:t>
      </w:r>
      <w:bookmarkEnd w:id="22"/>
    </w:p>
    <w:p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5"/>
        <w:tblW w:w="0" w:type="auto"/>
        <w:tblInd w:w="360" w:type="dxa"/>
        <w:tblLook w:val="04A0"/>
      </w:tblPr>
      <w:tblGrid>
        <w:gridCol w:w="4082"/>
        <w:gridCol w:w="4080"/>
      </w:tblGrid>
      <w:tr w:rsidR="008C24C8" w:rsidRPr="00005BF2" w:rsidTr="008C24C8">
        <w:tc>
          <w:tcPr>
            <w:tcW w:w="4148" w:type="dxa"/>
          </w:tcPr>
          <w:p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:rsidTr="008C24C8">
        <w:tc>
          <w:tcPr>
            <w:tcW w:w="4148" w:type="dxa"/>
          </w:tcPr>
          <w:p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:rsidTr="008C24C8">
        <w:tc>
          <w:tcPr>
            <w:tcW w:w="4148" w:type="dxa"/>
          </w:tcPr>
          <w:p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:rsidTr="008C24C8">
        <w:tc>
          <w:tcPr>
            <w:tcW w:w="4148" w:type="dxa"/>
          </w:tcPr>
          <w:p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23" w:name="_Toc67577083"/>
      <w:r w:rsidRPr="00EB26E6">
        <w:rPr>
          <w:rFonts w:hint="eastAsia"/>
        </w:rPr>
        <w:t>规则</w:t>
      </w:r>
      <w:bookmarkEnd w:id="23"/>
    </w:p>
    <w:tbl>
      <w:tblPr>
        <w:tblStyle w:val="a5"/>
        <w:tblW w:w="0" w:type="auto"/>
        <w:tblInd w:w="421" w:type="dxa"/>
        <w:tblLayout w:type="fixed"/>
        <w:tblLook w:val="04A0"/>
      </w:tblPr>
      <w:tblGrid>
        <w:gridCol w:w="1293"/>
        <w:gridCol w:w="2799"/>
        <w:gridCol w:w="4009"/>
      </w:tblGrid>
      <w:tr w:rsidR="001C66E8" w:rsidRPr="00005BF2" w:rsidTr="007E71E3">
        <w:tc>
          <w:tcPr>
            <w:tcW w:w="1293" w:type="dxa"/>
          </w:tcPr>
          <w:p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:rsidTr="007E71E3">
        <w:tc>
          <w:tcPr>
            <w:tcW w:w="1293" w:type="dxa"/>
          </w:tcPr>
          <w:p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:rsidTr="007E71E3">
        <w:tc>
          <w:tcPr>
            <w:tcW w:w="1293" w:type="dxa"/>
          </w:tcPr>
          <w:p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:rsidTr="007E71E3">
        <w:tc>
          <w:tcPr>
            <w:tcW w:w="1293" w:type="dxa"/>
          </w:tcPr>
          <w:p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:rsidTr="007E71E3">
        <w:tc>
          <w:tcPr>
            <w:tcW w:w="1293" w:type="dxa"/>
          </w:tcPr>
          <w:p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:rsidTr="007E71E3">
        <w:tc>
          <w:tcPr>
            <w:tcW w:w="1293" w:type="dxa"/>
          </w:tcPr>
          <w:p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:rsidTr="007E71E3">
        <w:tc>
          <w:tcPr>
            <w:tcW w:w="1293" w:type="dxa"/>
          </w:tcPr>
          <w:p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:rsidTr="007E71E3">
        <w:tc>
          <w:tcPr>
            <w:tcW w:w="1293" w:type="dxa"/>
          </w:tcPr>
          <w:p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:rsidTr="007E71E3">
        <w:tc>
          <w:tcPr>
            <w:tcW w:w="1293" w:type="dxa"/>
          </w:tcPr>
          <w:p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:rsidTr="007E71E3">
        <w:tc>
          <w:tcPr>
            <w:tcW w:w="1293" w:type="dxa"/>
          </w:tcPr>
          <w:p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:rsidTr="007E71E3">
        <w:tc>
          <w:tcPr>
            <w:tcW w:w="1293" w:type="dxa"/>
          </w:tcPr>
          <w:p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:rsidTr="007E71E3">
        <w:tc>
          <w:tcPr>
            <w:tcW w:w="1293" w:type="dxa"/>
          </w:tcPr>
          <w:p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:rsidTr="007E71E3">
        <w:tc>
          <w:tcPr>
            <w:tcW w:w="1293" w:type="dxa"/>
          </w:tcPr>
          <w:p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:rsidR="007D04E6" w:rsidRPr="00154B49" w:rsidRDefault="00765C6E" w:rsidP="00154B49">
      <w:pPr>
        <w:pStyle w:val="2"/>
        <w:ind w:firstLine="560"/>
      </w:pPr>
      <w:bookmarkStart w:id="24" w:name="_Toc67577084"/>
      <w:r w:rsidRPr="00154B49">
        <w:rPr>
          <w:rFonts w:hint="eastAsia"/>
        </w:rPr>
        <w:t>四、D</w:t>
      </w:r>
      <w:r w:rsidRPr="00154B49">
        <w:t>SP</w:t>
      </w:r>
      <w:bookmarkEnd w:id="24"/>
    </w:p>
    <w:p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4148"/>
        <w:gridCol w:w="14"/>
        <w:gridCol w:w="4162"/>
      </w:tblGrid>
      <w:tr w:rsidR="0043732E" w:rsidRPr="0018386A" w:rsidTr="00421276">
        <w:tc>
          <w:tcPr>
            <w:tcW w:w="8324" w:type="dxa"/>
            <w:gridSpan w:val="3"/>
          </w:tcPr>
          <w:p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:rsidTr="00421276">
        <w:tc>
          <w:tcPr>
            <w:tcW w:w="4148" w:type="dxa"/>
          </w:tcPr>
          <w:p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:rsidTr="00421276">
        <w:tc>
          <w:tcPr>
            <w:tcW w:w="4148" w:type="dxa"/>
          </w:tcPr>
          <w:p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:rsidTr="00421276">
        <w:tc>
          <w:tcPr>
            <w:tcW w:w="4148" w:type="dxa"/>
          </w:tcPr>
          <w:p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:rsidTr="00421276">
        <w:tc>
          <w:tcPr>
            <w:tcW w:w="8324" w:type="dxa"/>
            <w:gridSpan w:val="3"/>
          </w:tcPr>
          <w:p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:rsidTr="00421276">
        <w:tc>
          <w:tcPr>
            <w:tcW w:w="4148" w:type="dxa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:rsidTr="00421276">
        <w:tc>
          <w:tcPr>
            <w:tcW w:w="4148" w:type="dxa"/>
          </w:tcPr>
          <w:p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:rsidTr="00421276">
        <w:tc>
          <w:tcPr>
            <w:tcW w:w="4148" w:type="dxa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:rsidTr="00421276">
        <w:tc>
          <w:tcPr>
            <w:tcW w:w="4148" w:type="dxa"/>
          </w:tcPr>
          <w:p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ComplexMulti</w:t>
            </w:r>
          </w:p>
        </w:tc>
      </w:tr>
      <w:tr w:rsidR="006A18DA" w:rsidRPr="0018386A" w:rsidTr="00421276">
        <w:tc>
          <w:tcPr>
            <w:tcW w:w="4148" w:type="dxa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  <w:r w:rsidR="00966EAE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6A18DA" w:rsidRPr="0018386A" w:rsidTr="00421276">
        <w:tc>
          <w:tcPr>
            <w:tcW w:w="4148" w:type="dxa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</w:p>
        </w:tc>
      </w:tr>
      <w:tr w:rsidR="00255D87" w:rsidRPr="0018386A" w:rsidTr="00421276">
        <w:tc>
          <w:tcPr>
            <w:tcW w:w="8324" w:type="dxa"/>
            <w:gridSpan w:val="3"/>
          </w:tcPr>
          <w:p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:rsidTr="00421276">
        <w:tc>
          <w:tcPr>
            <w:tcW w:w="8324" w:type="dxa"/>
            <w:gridSpan w:val="3"/>
          </w:tcPr>
          <w:p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:rsidTr="00421276">
        <w:tc>
          <w:tcPr>
            <w:tcW w:w="8324" w:type="dxa"/>
            <w:gridSpan w:val="3"/>
          </w:tcPr>
          <w:p w:rsidR="00421276" w:rsidRPr="0018386A" w:rsidRDefault="00421276" w:rsidP="00BF7350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:rsidTr="00421276">
        <w:tc>
          <w:tcPr>
            <w:tcW w:w="4162" w:type="dxa"/>
            <w:gridSpan w:val="2"/>
          </w:tcPr>
          <w:p w:rsidR="00421276" w:rsidRPr="00363F62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:rsidR="00421276" w:rsidRPr="00363F62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:rsidTr="00421276">
        <w:tc>
          <w:tcPr>
            <w:tcW w:w="4162" w:type="dxa"/>
            <w:gridSpan w:val="2"/>
          </w:tcPr>
          <w:p w:rsidR="00421276" w:rsidRPr="00D334CB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:rsidR="00421276" w:rsidRPr="00D334CB" w:rsidRDefault="00421276" w:rsidP="00BF7350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:rsidTr="00421276">
        <w:tc>
          <w:tcPr>
            <w:tcW w:w="4162" w:type="dxa"/>
            <w:gridSpan w:val="2"/>
          </w:tcPr>
          <w:p w:rsidR="00421276" w:rsidRPr="00D334CB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:rsidR="00421276" w:rsidRDefault="00421276" w:rsidP="00BF7350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:rsidTr="00BF7350">
        <w:tc>
          <w:tcPr>
            <w:tcW w:w="4162" w:type="dxa"/>
            <w:gridSpan w:val="2"/>
          </w:tcPr>
          <w:p w:rsidR="00824132" w:rsidRPr="00D334CB" w:rsidRDefault="00824132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双麦算法</w:t>
            </w:r>
          </w:p>
        </w:tc>
        <w:tc>
          <w:tcPr>
            <w:tcW w:w="4162" w:type="dxa"/>
          </w:tcPr>
          <w:p w:rsidR="00824132" w:rsidRPr="00D334CB" w:rsidRDefault="00824132" w:rsidP="00BF7350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doublemic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:rsidTr="00421276">
        <w:tc>
          <w:tcPr>
            <w:tcW w:w="8324" w:type="dxa"/>
            <w:gridSpan w:val="3"/>
          </w:tcPr>
          <w:p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5F4F21" w:rsidRPr="0018386A" w:rsidTr="00421276">
        <w:tc>
          <w:tcPr>
            <w:tcW w:w="4148" w:type="dxa"/>
          </w:tcPr>
          <w:p w:rsidR="005F4F21" w:rsidRPr="004D707F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F4F21">
              <w:rPr>
                <w:rFonts w:ascii="微软雅黑" w:hAnsi="微软雅黑" w:hint="eastAsia"/>
                <w:szCs w:val="21"/>
              </w:rPr>
              <w:t>浮点求绝对值的最大值</w:t>
            </w:r>
            <w:r w:rsidRPr="005F4F21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5F4F21" w:rsidRPr="004D707F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5F4F21">
              <w:rPr>
                <w:rFonts w:ascii="微软雅黑" w:hAnsi="微软雅黑"/>
                <w:szCs w:val="21"/>
              </w:rPr>
              <w:t>Abs_Max_Float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F4F21">
              <w:rPr>
                <w:rFonts w:hint="eastAsia"/>
              </w:rPr>
              <w:t>浮点求绝对值的最小值</w:t>
            </w:r>
            <w:r w:rsidRPr="005F4F21">
              <w:t>(</w:t>
            </w:r>
            <w:r w:rsidRPr="005F4F21">
              <w:t>序列</w:t>
            </w:r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CA55F7">
              <w:t>Abs_Min_Float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E03317" w:rsidRDefault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浮点序列和</w:t>
            </w:r>
          </w:p>
        </w:tc>
        <w:tc>
          <w:tcPr>
            <w:tcW w:w="4176" w:type="dxa"/>
            <w:gridSpan w:val="2"/>
          </w:tcPr>
          <w:p w:rsidR="005F4F21" w:rsidRPr="00CA55F7" w:rsidRDefault="005F4F21" w:rsidP="0043732E">
            <w:pPr>
              <w:ind w:firstLine="480"/>
              <w:jc w:val="center"/>
            </w:pPr>
            <w:proofErr w:type="spellStart"/>
            <w:r w:rsidRPr="005F4F21">
              <w:t>AccuSum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浮点序列绝对值的和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Abs_AccuSum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浮点求绝对值的乘累加</w:t>
            </w:r>
            <w:r w:rsidRPr="005F4F21">
              <w:t>(</w:t>
            </w:r>
            <w:r w:rsidRPr="005F4F21">
              <w:t>双序列</w:t>
            </w:r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ABS_MultiSum_Float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线性变换</w:t>
            </w:r>
            <w:r w:rsidRPr="005F4F21">
              <w:tab/>
              <w:t>A*X+B*Y=C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AX_Add_BY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线性变换</w:t>
            </w:r>
            <w:r w:rsidRPr="005F4F21">
              <w:tab/>
              <w:t>A*X-B*Y=C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AX_Sub_BY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双序列大小比较，</w:t>
            </w:r>
            <w:proofErr w:type="spellStart"/>
            <w:r w:rsidRPr="005F4F21">
              <w:t>Ci</w:t>
            </w:r>
            <w:proofErr w:type="spellEnd"/>
            <w:r w:rsidRPr="005F4F21">
              <w:t xml:space="preserve"> = Min(</w:t>
            </w:r>
            <w:proofErr w:type="spellStart"/>
            <w:r w:rsidRPr="005F4F21">
              <w:t>Ai,Bi</w:t>
            </w:r>
            <w:proofErr w:type="spellEnd"/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CompareMin_Float_Dual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双序列大小比较，</w:t>
            </w:r>
            <w:proofErr w:type="spellStart"/>
            <w:r w:rsidRPr="005F4F21">
              <w:t>Ci</w:t>
            </w:r>
            <w:proofErr w:type="spellEnd"/>
            <w:r w:rsidRPr="005F4F21">
              <w:t xml:space="preserve"> = Max(</w:t>
            </w:r>
            <w:proofErr w:type="spellStart"/>
            <w:r w:rsidRPr="005F4F21">
              <w:t>Ai,Bi</w:t>
            </w:r>
            <w:proofErr w:type="spellEnd"/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CompareMax_Float_Dual</w:t>
            </w:r>
            <w:proofErr w:type="spellEnd"/>
          </w:p>
        </w:tc>
      </w:tr>
      <w:tr w:rsidR="001C7896" w:rsidRPr="0018386A" w:rsidTr="00252CB3">
        <w:tc>
          <w:tcPr>
            <w:tcW w:w="8324" w:type="dxa"/>
            <w:gridSpan w:val="3"/>
          </w:tcPr>
          <w:p w:rsidR="001C7896" w:rsidRPr="001B03EE" w:rsidRDefault="001C7896" w:rsidP="001C7896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2D_Conv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Pr="00D261A3" w:rsidRDefault="001C7896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16x16矩阵乘法</w:t>
            </w:r>
          </w:p>
        </w:tc>
        <w:tc>
          <w:tcPr>
            <w:tcW w:w="4176" w:type="dxa"/>
            <w:gridSpan w:val="2"/>
          </w:tcPr>
          <w:p w:rsidR="001C7896" w:rsidRPr="00D261A3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C7896">
              <w:rPr>
                <w:rFonts w:ascii="微软雅黑" w:hAnsi="微软雅黑"/>
                <w:szCs w:val="21"/>
              </w:rPr>
              <w:t>Multi_Array_16x16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Pr="00D261A3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3x3卷积核的二维卷积</w:t>
            </w:r>
          </w:p>
        </w:tc>
        <w:tc>
          <w:tcPr>
            <w:tcW w:w="4176" w:type="dxa"/>
            <w:gridSpan w:val="2"/>
          </w:tcPr>
          <w:p w:rsidR="001C7896" w:rsidRPr="00D261A3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C7896">
              <w:rPr>
                <w:rFonts w:ascii="微软雅黑" w:hAnsi="微软雅黑"/>
                <w:szCs w:val="21"/>
              </w:rPr>
              <w:t>Conv_2D_3X3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Pr="00D261A3" w:rsidRDefault="001C7896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5x5卷积核的二维卷积</w:t>
            </w:r>
          </w:p>
        </w:tc>
        <w:tc>
          <w:tcPr>
            <w:tcW w:w="4176" w:type="dxa"/>
            <w:gridSpan w:val="2"/>
          </w:tcPr>
          <w:p w:rsidR="001C7896" w:rsidRPr="00D261A3" w:rsidRDefault="001C7896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C7896">
              <w:rPr>
                <w:rFonts w:ascii="微软雅黑" w:hAnsi="微软雅黑"/>
                <w:szCs w:val="21"/>
              </w:rPr>
              <w:t>Conv_2D_</w:t>
            </w:r>
            <w:r>
              <w:rPr>
                <w:rFonts w:ascii="微软雅黑" w:hAnsi="微软雅黑" w:hint="eastAsia"/>
                <w:szCs w:val="21"/>
              </w:rPr>
              <w:t>5</w:t>
            </w:r>
            <w:r w:rsidRPr="001C7896">
              <w:rPr>
                <w:rFonts w:ascii="微软雅黑" w:hAnsi="微软雅黑"/>
                <w:szCs w:val="21"/>
              </w:rPr>
              <w:t>X</w:t>
            </w:r>
            <w:r>
              <w:rPr>
                <w:rFonts w:ascii="微软雅黑" w:hAnsi="微软雅黑" w:hint="eastAsia"/>
                <w:szCs w:val="21"/>
              </w:rPr>
              <w:t>5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ReLU</w:t>
            </w:r>
            <w:proofErr w:type="spellEnd"/>
            <w:r>
              <w:rPr>
                <w:rFonts w:ascii="微软雅黑" w:hAnsi="微软雅黑"/>
                <w:szCs w:val="21"/>
              </w:rPr>
              <w:t>激活函数</w:t>
            </w:r>
          </w:p>
        </w:tc>
        <w:tc>
          <w:tcPr>
            <w:tcW w:w="4176" w:type="dxa"/>
            <w:gridSpan w:val="2"/>
          </w:tcPr>
          <w:p w:rsidR="001C7896" w:rsidRPr="001C7896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ReLU</w:t>
            </w:r>
            <w:proofErr w:type="spellEnd"/>
          </w:p>
        </w:tc>
      </w:tr>
      <w:tr w:rsidR="002F6408" w:rsidRPr="0018386A" w:rsidTr="00766A82">
        <w:tc>
          <w:tcPr>
            <w:tcW w:w="4148" w:type="dxa"/>
          </w:tcPr>
          <w:p w:rsidR="002F6408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Softmax</w:t>
            </w:r>
            <w:proofErr w:type="spellEnd"/>
            <w:r>
              <w:rPr>
                <w:rFonts w:ascii="微软雅黑" w:hAnsi="微软雅黑"/>
                <w:szCs w:val="21"/>
              </w:rPr>
              <w:t>函数</w:t>
            </w:r>
          </w:p>
        </w:tc>
        <w:tc>
          <w:tcPr>
            <w:tcW w:w="4176" w:type="dxa"/>
            <w:gridSpan w:val="2"/>
          </w:tcPr>
          <w:p w:rsidR="002F6408" w:rsidRPr="001C7896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Softmax</w:t>
            </w:r>
            <w:proofErr w:type="spellEnd"/>
          </w:p>
        </w:tc>
      </w:tr>
      <w:tr w:rsidR="002F6408" w:rsidRPr="0018386A" w:rsidTr="00766A82">
        <w:tc>
          <w:tcPr>
            <w:tcW w:w="4148" w:type="dxa"/>
          </w:tcPr>
          <w:p w:rsidR="002F6408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F6408">
              <w:rPr>
                <w:rFonts w:ascii="微软雅黑" w:hAnsi="微软雅黑"/>
                <w:szCs w:val="21"/>
              </w:rPr>
              <w:t>Logistic</w:t>
            </w:r>
            <w:r>
              <w:rPr>
                <w:rFonts w:ascii="微软雅黑" w:hAnsi="微软雅黑"/>
                <w:szCs w:val="21"/>
              </w:rPr>
              <w:t>函数</w:t>
            </w:r>
          </w:p>
        </w:tc>
        <w:tc>
          <w:tcPr>
            <w:tcW w:w="4176" w:type="dxa"/>
            <w:gridSpan w:val="2"/>
          </w:tcPr>
          <w:p w:rsidR="002F6408" w:rsidRPr="001C7896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F6408">
              <w:rPr>
                <w:rFonts w:ascii="微软雅黑" w:hAnsi="微软雅黑"/>
                <w:szCs w:val="21"/>
              </w:rPr>
              <w:t>Logistic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Default="002F6408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F6408">
              <w:rPr>
                <w:rFonts w:ascii="微软雅黑" w:hAnsi="微软雅黑"/>
                <w:szCs w:val="21"/>
              </w:rPr>
              <w:t>Tanh</w:t>
            </w:r>
            <w:proofErr w:type="spellEnd"/>
            <w:r w:rsidR="001C7896">
              <w:rPr>
                <w:rFonts w:ascii="微软雅黑" w:hAnsi="微软雅黑"/>
                <w:szCs w:val="21"/>
              </w:rPr>
              <w:t>函数</w:t>
            </w:r>
          </w:p>
        </w:tc>
        <w:tc>
          <w:tcPr>
            <w:tcW w:w="4176" w:type="dxa"/>
            <w:gridSpan w:val="2"/>
          </w:tcPr>
          <w:p w:rsidR="001C7896" w:rsidRPr="001C7896" w:rsidRDefault="002F6408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F6408">
              <w:rPr>
                <w:rFonts w:ascii="微软雅黑" w:hAnsi="微软雅黑"/>
                <w:szCs w:val="21"/>
              </w:rPr>
              <w:t>Tanh</w:t>
            </w:r>
            <w:proofErr w:type="spellEnd"/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:rsidR="00566FCC" w:rsidRPr="00F76BE7" w:rsidRDefault="00566FCC" w:rsidP="00F76BE7">
      <w:pPr>
        <w:pStyle w:val="2"/>
        <w:ind w:firstLine="560"/>
      </w:pPr>
      <w:bookmarkStart w:id="25" w:name="_Toc67577085"/>
      <w:r w:rsidRPr="00154B49">
        <w:rPr>
          <w:rFonts w:hint="eastAsia"/>
        </w:rPr>
        <w:t>五、</w:t>
      </w:r>
      <w:r w:rsidR="004E4035" w:rsidRPr="00154B49">
        <w:t>IO</w:t>
      </w:r>
      <w:bookmarkEnd w:id="25"/>
    </w:p>
    <w:p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:rsidR="001843D7" w:rsidRPr="00154B49" w:rsidRDefault="00EC6A03" w:rsidP="00154B49">
      <w:pPr>
        <w:pStyle w:val="2"/>
        <w:ind w:firstLine="560"/>
      </w:pPr>
      <w:bookmarkStart w:id="26" w:name="_Toc67577086"/>
      <w:r w:rsidRPr="00154B49">
        <w:rPr>
          <w:rFonts w:hint="eastAsia"/>
        </w:rPr>
        <w:t>六、统计信息</w:t>
      </w:r>
      <w:bookmarkEnd w:id="26"/>
    </w:p>
    <w:p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:rsidR="004647BD" w:rsidRPr="00154B49" w:rsidRDefault="00297B42" w:rsidP="00154B49">
      <w:pPr>
        <w:pStyle w:val="2"/>
        <w:ind w:firstLine="560"/>
      </w:pPr>
      <w:bookmarkStart w:id="27" w:name="_Toc67577087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27"/>
    </w:p>
    <w:p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:rsidR="00D71A7C" w:rsidRPr="00467803" w:rsidRDefault="00113FCC" w:rsidP="00467803">
      <w:pPr>
        <w:pStyle w:val="2"/>
        <w:ind w:firstLine="560"/>
      </w:pPr>
      <w:bookmarkStart w:id="28" w:name="_Toc67577088"/>
      <w:r w:rsidRPr="00467803">
        <w:rPr>
          <w:rFonts w:hint="eastAsia"/>
        </w:rPr>
        <w:lastRenderedPageBreak/>
        <w:t>八、</w:t>
      </w:r>
      <w:r w:rsidR="007035DC" w:rsidRPr="00467803">
        <w:rPr>
          <w:rFonts w:hint="eastAsia"/>
        </w:rPr>
        <w:t>函数库</w:t>
      </w:r>
      <w:bookmarkEnd w:id="28"/>
    </w:p>
    <w:p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:rsidR="002D0560" w:rsidRDefault="002D0560" w:rsidP="008D30EE">
      <w:pPr>
        <w:ind w:firstLine="480"/>
      </w:pPr>
    </w:p>
    <w:p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29" w:name="_Toc67577089"/>
      <w:r w:rsidRPr="00585F91">
        <w:t>memory.h</w:t>
      </w:r>
      <w:bookmarkEnd w:id="29"/>
    </w:p>
    <w:p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BE2833" w:rsidRPr="00F618C8" w:rsidTr="00AB5D84">
        <w:tc>
          <w:tcPr>
            <w:tcW w:w="1140" w:type="dxa"/>
            <w:vAlign w:val="center"/>
          </w:tcPr>
          <w:p w:rsidR="00BE2833" w:rsidRPr="00F618C8" w:rsidRDefault="00BE2833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:rsidR="000B52E3" w:rsidRPr="00F618C8" w:rsidRDefault="00BE2833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:rsidR="00BE2833" w:rsidRPr="00F618C8" w:rsidRDefault="006D4BFF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:rsidTr="00AB5D84">
        <w:tc>
          <w:tcPr>
            <w:tcW w:w="1140" w:type="dxa"/>
            <w:vAlign w:val="center"/>
          </w:tcPr>
          <w:p w:rsidR="00077A27" w:rsidRPr="00F618C8" w:rsidRDefault="00077A2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:rsidR="00077A27" w:rsidRPr="00F618C8" w:rsidRDefault="00872B84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</w:t>
            </w:r>
            <w:r w:rsidR="0062473B" w:rsidRPr="00F618C8">
              <w:rPr>
                <w:rFonts w:ascii="微软雅黑" w:hAnsi="微软雅黑" w:hint="eastAsia"/>
                <w:szCs w:val="24"/>
              </w:rPr>
              <w:lastRenderedPageBreak/>
              <w:t>存器值</w:t>
            </w:r>
          </w:p>
        </w:tc>
      </w:tr>
      <w:tr w:rsidR="00077A27" w:rsidRPr="00F618C8" w:rsidTr="00AB5D84">
        <w:tc>
          <w:tcPr>
            <w:tcW w:w="1140" w:type="dxa"/>
            <w:vAlign w:val="center"/>
          </w:tcPr>
          <w:p w:rsidR="00077A27" w:rsidRPr="00F618C8" w:rsidRDefault="00077A2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  <w:vAlign w:val="center"/>
          </w:tcPr>
          <w:p w:rsidR="00077A27" w:rsidRPr="00F618C8" w:rsidRDefault="00077A2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:rsidTr="00AB5D84">
        <w:tc>
          <w:tcPr>
            <w:tcW w:w="1140" w:type="dxa"/>
            <w:vAlign w:val="center"/>
          </w:tcPr>
          <w:p w:rsidR="000B52E3" w:rsidRPr="00F618C8" w:rsidRDefault="000B52E3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:rsidR="000B52E3" w:rsidRPr="00F618C8" w:rsidRDefault="0048355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:rsidR="006B47F9" w:rsidRPr="00F618C8" w:rsidRDefault="006B47F9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:rsidTr="00AB5D84">
        <w:tc>
          <w:tcPr>
            <w:tcW w:w="1140" w:type="dxa"/>
            <w:vAlign w:val="center"/>
          </w:tcPr>
          <w:p w:rsidR="00E0084C" w:rsidRPr="00F618C8" w:rsidRDefault="00E0084C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:rsidR="00E0084C" w:rsidRPr="00F618C8" w:rsidRDefault="006B759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:rsidR="00BE2833" w:rsidRPr="00F618C8" w:rsidRDefault="00BE2833" w:rsidP="00BE2833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4E5D81" w:rsidRPr="00F618C8" w:rsidRDefault="003E4E65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:rsidTr="00932967">
        <w:tc>
          <w:tcPr>
            <w:tcW w:w="1140" w:type="dxa"/>
          </w:tcPr>
          <w:p w:rsidR="00840034" w:rsidRPr="00F618C8" w:rsidRDefault="00840034" w:rsidP="0084003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40034" w:rsidRPr="00F618C8" w:rsidRDefault="00840034" w:rsidP="0084003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:rsidR="009967B6" w:rsidRPr="00F618C8" w:rsidRDefault="009967B6" w:rsidP="00BE2833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51985" w:rsidRPr="00F618C8" w:rsidRDefault="00492D8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51985" w:rsidRPr="00F618C8" w:rsidRDefault="003B16A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E51985" w:rsidRPr="00F618C8" w:rsidRDefault="008B2554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:rsidR="00E51985" w:rsidRPr="00F618C8" w:rsidRDefault="00E51985" w:rsidP="00E51985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51985" w:rsidRPr="00F618C8" w:rsidRDefault="00CA026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51985" w:rsidRPr="00F618C8" w:rsidRDefault="009C795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:rsidR="00E51985" w:rsidRPr="00F618C8" w:rsidRDefault="00147201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51985" w:rsidRPr="00F618C8" w:rsidRDefault="003F62C6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:rsidR="00E51985" w:rsidRPr="00F618C8" w:rsidRDefault="00E51985" w:rsidP="00E51985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406E07" w:rsidRPr="00F618C8" w:rsidRDefault="00472B01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06E07" w:rsidRPr="00F618C8" w:rsidRDefault="000910F2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406E07" w:rsidRPr="00F618C8" w:rsidRDefault="00406E07" w:rsidP="00406E07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406E07" w:rsidRPr="00F618C8" w:rsidRDefault="008F74B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406E07" w:rsidRPr="00F618C8" w:rsidRDefault="00406E07" w:rsidP="00406E07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DA5033" w:rsidRPr="00F618C8" w:rsidRDefault="00DA5033" w:rsidP="00DA5033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BD739F" w:rsidRPr="00F618C8" w:rsidRDefault="00BD739F" w:rsidP="00BD739F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206077" w:rsidRPr="00F618C8" w:rsidRDefault="00206077" w:rsidP="00206077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9406AE" w:rsidRPr="00A33A04" w:rsidRDefault="009406AE" w:rsidP="009406AE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30" w:name="_Toc67577090"/>
      <w:r w:rsidRPr="00585F91">
        <w:t>CData_io.h</w:t>
      </w:r>
      <w:bookmarkEnd w:id="30"/>
    </w:p>
    <w:p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0741EB" w:rsidRPr="00347B8D" w:rsidRDefault="002D7FB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FF6049" w:rsidRPr="00347B8D" w:rsidRDefault="0045339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F6049" w:rsidRPr="00347B8D" w:rsidRDefault="0032305B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:rsidR="00FF6049" w:rsidRPr="00347B8D" w:rsidRDefault="001F06C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FF6049" w:rsidRPr="00347B8D" w:rsidRDefault="00FF6049" w:rsidP="00FF6049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268CE" w:rsidRPr="00347B8D" w:rsidRDefault="00EE4356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268CE" w:rsidRPr="00347B8D" w:rsidRDefault="002A3FFD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4F309D" w:rsidRPr="00347B8D" w:rsidRDefault="004F309D" w:rsidP="00676F99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76F99" w:rsidRPr="00347B8D" w:rsidRDefault="00676F99" w:rsidP="00676F99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76F99" w:rsidRPr="00585F91" w:rsidRDefault="00676F99" w:rsidP="00676F99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31" w:name="_Toc67577091"/>
      <w:r w:rsidRPr="00585F91">
        <w:t>alu.h</w:t>
      </w:r>
      <w:bookmarkEnd w:id="31"/>
    </w:p>
    <w:p w:rsidR="00F612BF" w:rsidRDefault="00F612BF" w:rsidP="00F612BF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9F7495" w:rsidRPr="00323BB5" w:rsidRDefault="00F2271E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9F7495" w:rsidRPr="00323BB5" w:rsidRDefault="004E6E5C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9F7495" w:rsidRPr="00323BB5" w:rsidRDefault="008B637F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FA18AC" w:rsidRDefault="00FA18AC" w:rsidP="00BF7350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4D123D" w:rsidRPr="00323BB5" w:rsidRDefault="004D123D" w:rsidP="00BF7350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Cal_Single_Add_Const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9F7495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F612BF" w:rsidRPr="00323BB5" w:rsidRDefault="00F612BF" w:rsidP="00F612BF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F612BF" w:rsidRPr="00585F91" w:rsidRDefault="00F612BF" w:rsidP="00F612BF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32" w:name="_Toc67577092"/>
      <w:r w:rsidRPr="00585F91">
        <w:t>FMT_F.h</w:t>
      </w:r>
      <w:bookmarkEnd w:id="32"/>
    </w:p>
    <w:p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33" w:name="_Toc67577093"/>
      <w:r w:rsidRPr="00585F91">
        <w:t>mac.h</w:t>
      </w:r>
      <w:bookmarkEnd w:id="33"/>
    </w:p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RD0:乘法结果，32bit格式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405A5C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CF7EBB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Const_Reg：常数值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</w:t>
            </w:r>
            <w:r w:rsidR="00BF7350" w:rsidRPr="00323BB5">
              <w:rPr>
                <w:rFonts w:ascii="微软雅黑" w:hAnsi="微软雅黑" w:hint="eastAsia"/>
                <w:szCs w:val="24"/>
              </w:rPr>
              <w:t>Q</w:t>
            </w:r>
            <w:r w:rsidR="00BF7350">
              <w:rPr>
                <w:rFonts w:ascii="微软雅黑" w:hAnsi="微软雅黑" w:hint="eastAsia"/>
                <w:szCs w:val="24"/>
              </w:rPr>
              <w:t>15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RD0:Dword长度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</w:t>
            </w:r>
            <w:r w:rsidR="00BF7350" w:rsidRPr="00323BB5">
              <w:rPr>
                <w:rFonts w:ascii="微软雅黑" w:hAnsi="微软雅黑" w:hint="eastAsia"/>
                <w:szCs w:val="24"/>
              </w:rPr>
              <w:t>Q</w:t>
            </w:r>
            <w:r w:rsidR="00BF7350">
              <w:rPr>
                <w:rFonts w:ascii="微软雅黑" w:hAnsi="微软雅黑" w:hint="eastAsia"/>
                <w:szCs w:val="24"/>
              </w:rPr>
              <w:t>7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RD0:数据长度对应的TimerNum值(Dword长度*3+3)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M[RSP+0*MMU_BASE]：数据长度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1D2F3A" w:rsidRPr="00323BB5" w:rsidRDefault="00C13103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1D2F3A" w:rsidRPr="00323BB5" w:rsidRDefault="003A080D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1D2F3A" w:rsidRPr="00323BB5" w:rsidRDefault="001A26D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ComplexMulti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ComplexMulti</w:t>
            </w:r>
          </w:p>
        </w:tc>
        <w:tc>
          <w:tcPr>
            <w:tcW w:w="2053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:rsidR="00F46616" w:rsidRPr="00323BB5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:rsidR="004B7BAC" w:rsidRPr="00323BB5" w:rsidRDefault="004B7BAC" w:rsidP="004B7BAC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Dual_Q4615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Dual_Q4615</w:t>
            </w:r>
          </w:p>
        </w:tc>
        <w:tc>
          <w:tcPr>
            <w:tcW w:w="2053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4B7BAC" w:rsidRPr="005059C1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4B7BAC" w:rsidRPr="005059C1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:rsidR="004B7BAC" w:rsidRPr="005059C1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4B7BAC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:rsidR="004B7BAC" w:rsidRPr="00323BB5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962494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:rsidR="00962494" w:rsidRPr="00323BB5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C01EB4">
        <w:rPr>
          <w:rFonts w:ascii="微软雅黑" w:hAnsi="微软雅黑"/>
          <w:szCs w:val="24"/>
        </w:rPr>
        <w:t>3807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D7208D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962494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:rsidR="00962494" w:rsidRPr="00323BB5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lastRenderedPageBreak/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3A71FE"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3A71FE"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lastRenderedPageBreak/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B2688C">
        <w:rPr>
          <w:rFonts w:ascii="微软雅黑" w:hAnsi="微软雅黑"/>
          <w:szCs w:val="24"/>
        </w:rPr>
        <w:t>3100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B2688C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962494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:rsidR="00962494" w:rsidRPr="00323BB5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B2688C"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B2688C"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SeqMulti_32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SeqMulti_32</w:t>
            </w:r>
          </w:p>
        </w:tc>
        <w:tc>
          <w:tcPr>
            <w:tcW w:w="2053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32bit双序列乘运算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F46616" w:rsidRPr="00323BB5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RD1:输出序列指针,结果为64位中高32位</w:t>
            </w:r>
          </w:p>
        </w:tc>
      </w:tr>
    </w:tbl>
    <w:p w:rsidR="00F46616" w:rsidRPr="00323BB5" w:rsidRDefault="00F46616" w:rsidP="00F46616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34" w:name="_Toc67577094"/>
      <w:r w:rsidRPr="00585F91">
        <w:t>Math_F.h</w:t>
      </w:r>
      <w:bookmarkEnd w:id="34"/>
    </w:p>
    <w:p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7A7AAC" w:rsidRPr="0062456A" w:rsidRDefault="007A7AAC" w:rsidP="007A7AAC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A7AAC" w:rsidRPr="0062456A" w:rsidRDefault="00F46B99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A7AAC" w:rsidRPr="0062456A" w:rsidRDefault="003A203F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A7AAC" w:rsidRPr="0062456A" w:rsidRDefault="00272135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:rsidR="009A23E4" w:rsidRPr="0062456A" w:rsidRDefault="009A23E4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A7AAC" w:rsidRPr="0062456A" w:rsidRDefault="00161415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7A7AAC" w:rsidRPr="0062456A" w:rsidRDefault="007A7AAC" w:rsidP="007A7AAC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7A7AAC" w:rsidRPr="007A7AAC" w:rsidRDefault="007A7AAC" w:rsidP="007A7AAC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35" w:name="_Toc67577095"/>
      <w:r w:rsidRPr="00585F91">
        <w:t>SOC_Common_F.h</w:t>
      </w:r>
      <w:bookmarkEnd w:id="35"/>
    </w:p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lastRenderedPageBreak/>
              <w:t>RD1:乘数y;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36" w:name="_Toc67577096"/>
      <w:r>
        <w:rPr>
          <w:rFonts w:hint="eastAsia"/>
        </w:rPr>
        <w:t>STA_F.h</w:t>
      </w:r>
      <w:bookmarkEnd w:id="36"/>
    </w:p>
    <w:p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:rsidR="00E45AED" w:rsidRPr="00AA7653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:rsidR="00E45AED" w:rsidRPr="00AA7653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E45AED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37" w:name="_Toc67577097"/>
      <w:r w:rsidRPr="00850CAE">
        <w:rPr>
          <w:sz w:val="30"/>
        </w:rPr>
        <w:t>float_model</w:t>
      </w:r>
      <w:bookmarkEnd w:id="37"/>
    </w:p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D61E2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E4F70" w:rsidRPr="00F2550A" w:rsidRDefault="005E4F70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:rsidR="005E4F70" w:rsidRPr="00F2550A" w:rsidRDefault="0086056F" w:rsidP="0086056F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21F6A" w:rsidRPr="00F2550A" w:rsidRDefault="00D61E22" w:rsidP="00651F6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lastRenderedPageBreak/>
              <w:t>RD0:数据长度</w:t>
            </w:r>
          </w:p>
          <w:p w:rsidR="00D61E22" w:rsidRPr="00F2550A" w:rsidRDefault="00385F81" w:rsidP="00385F81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:rsidR="00D61E22" w:rsidRPr="00F2550A" w:rsidRDefault="000B0C4A" w:rsidP="000B0C4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851A3" w:rsidRPr="002851A3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:rsidR="002851A3" w:rsidRPr="002851A3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:rsidR="002851A3" w:rsidRPr="002851A3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 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90DA3" w:rsidRPr="00590DA3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:rsidR="00590DA3" w:rsidRPr="00590DA3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:rsidR="00590DA3" w:rsidRPr="00590DA3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Mul_Float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21F6A" w:rsidRPr="00F2550A" w:rsidRDefault="00D61E22" w:rsidP="00651F6A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92589" w:rsidRPr="00592589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:rsidR="00592589" w:rsidRPr="00592589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:rsidR="00592589" w:rsidRPr="00592589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3136FE" w:rsidRPr="003136FE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:rsidR="003136FE" w:rsidRPr="003136FE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:rsidR="003136FE" w:rsidRPr="003136FE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037EE6" w:rsidRPr="00037EE6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:rsidR="00037EE6" w:rsidRPr="00037EE6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:rsidR="00037EE6" w:rsidRPr="00037EE6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:rsidR="00765882" w:rsidRPr="00F2550A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E4FFB" w:rsidRPr="007E4FFB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:rsidR="007E4FFB" w:rsidRPr="007E4FFB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:rsidR="007E4FFB" w:rsidRPr="007E4FFB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:rsidR="00765882" w:rsidRPr="00F2550A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973F3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Sqrt_Float_Seq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C22F6" w:rsidRPr="00AC22F6" w:rsidRDefault="00AC22F6" w:rsidP="00AC22F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:rsidR="00AC22F6" w:rsidRPr="00AC22F6" w:rsidRDefault="00AC22F6" w:rsidP="00AC22F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:rsidR="00765882" w:rsidRPr="00F2550A" w:rsidRDefault="00AC22F6" w:rsidP="00AC22F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B1D55" w:rsidRPr="004B1D55" w:rsidRDefault="004B1D55" w:rsidP="004B1D55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:rsidR="004B1D55" w:rsidRPr="004B1D55" w:rsidRDefault="004B1D55" w:rsidP="004B1D55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:rsidR="00765882" w:rsidRPr="00F2550A" w:rsidRDefault="004B1D55" w:rsidP="004B1D55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="00BF7350" w:rsidRPr="00BF7350">
              <w:rPr>
                <w:rFonts w:ascii="微软雅黑" w:hAnsi="微软雅黑" w:hint="eastAsia"/>
                <w:szCs w:val="24"/>
              </w:rPr>
              <w:t>（</w:t>
            </w:r>
            <w:r w:rsidR="00BF7350"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:rsidR="00BF7350" w:rsidRPr="00F62D5E" w:rsidRDefault="00BF7350" w:rsidP="00BF735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:rsidR="00BF7350" w:rsidRPr="00F62D5E" w:rsidRDefault="00BF7350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RD0数据不匹配则模</w:t>
            </w:r>
            <w:r>
              <w:rPr>
                <w:rFonts w:ascii="微软雅黑" w:hAnsi="微软雅黑" w:hint="eastAsia"/>
                <w:szCs w:val="24"/>
              </w:rPr>
              <w:lastRenderedPageBreak/>
              <w:t>拟器会提示“</w:t>
            </w:r>
            <w:r w:rsidRPr="00BF7350">
              <w:rPr>
                <w:rFonts w:ascii="微软雅黑" w:hAnsi="微软雅黑"/>
                <w:szCs w:val="24"/>
              </w:rPr>
              <w:t>Error:Mean_Float-RD1!!!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Abs_Mean_Float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="00BF7350" w:rsidRPr="00BF7350">
              <w:rPr>
                <w:rFonts w:ascii="微软雅黑" w:hAnsi="微软雅黑" w:hint="eastAsia"/>
                <w:szCs w:val="24"/>
              </w:rPr>
              <w:t>（</w:t>
            </w:r>
            <w:r w:rsidR="00BF7350"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:rsidR="00BF7350" w:rsidRPr="00BF7350" w:rsidRDefault="00BF7350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:rsidR="00BF7350" w:rsidRPr="00F62D5E" w:rsidRDefault="00BF7350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</w:t>
            </w:r>
            <w:r w:rsidR="007424A6">
              <w:rPr>
                <w:rFonts w:ascii="微软雅黑" w:hAnsi="微软雅黑" w:hint="eastAsia"/>
                <w:szCs w:val="24"/>
              </w:rPr>
              <w:t>模拟器</w:t>
            </w:r>
            <w:r>
              <w:rPr>
                <w:rFonts w:ascii="微软雅黑" w:hAnsi="微软雅黑" w:hint="eastAsia"/>
                <w:szCs w:val="24"/>
              </w:rPr>
              <w:t>会提示“</w:t>
            </w:r>
            <w:r w:rsidRPr="00BF7350">
              <w:rPr>
                <w:rFonts w:ascii="微软雅黑" w:hAnsi="微软雅黑"/>
                <w:szCs w:val="24"/>
              </w:rPr>
              <w:t>Error:Abs_Mean_Float-RD1!!!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 w:firstLine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t>Abs_Max_Float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Abs_Max_Float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浮点求绝对值的最大值</w:t>
            </w:r>
            <w:r w:rsidRPr="005F4F21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5F4F21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5F4F21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 w:firstLine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lastRenderedPageBreak/>
        <w:t>Abs_Min_Float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Abs_Min_Float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浮点求绝对值的最小值</w:t>
            </w:r>
            <w:r w:rsidRPr="005F4F21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t>AccuSum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AccuSum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浮点序列和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t>Abs_AccuSum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Abs_AccuSum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浮点序列绝对值的和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ABS_MultiSum_Float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ABS_MultiSum_Float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浮点求绝对值的乘累加</w:t>
            </w:r>
            <w:r w:rsidRPr="00110C1C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</w:t>
            </w:r>
          </w:p>
          <w:p w:rsidR="00110C1C" w:rsidRPr="00BF7350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AX_Add_BY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AX_Add_BY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110C1C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线性变换</w:t>
            </w:r>
            <w:r>
              <w:rPr>
                <w:rFonts w:ascii="微软雅黑" w:hAnsi="微软雅黑" w:hint="eastAsia"/>
                <w:szCs w:val="24"/>
              </w:rPr>
              <w:t>：</w:t>
            </w:r>
            <w:r w:rsidRPr="00110C1C">
              <w:rPr>
                <w:rFonts w:ascii="微软雅黑" w:hAnsi="微软雅黑"/>
                <w:szCs w:val="24"/>
              </w:rPr>
              <w:t>A*X+B*Y=C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RA0:数据X,计算结果（out）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RA1:数据Y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lastRenderedPageBreak/>
              <w:t>RD1:A:&lt;25:0&gt;定点数（正数），小数点位于&lt;25&gt;与&lt;24&gt;之间</w:t>
            </w:r>
          </w:p>
          <w:p w:rsidR="00110C1C" w:rsidRPr="00BF7350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RD2:B:&lt;25:0&gt;定点数（正数），小数点位于&lt;25&gt;与&lt;24&gt;之间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AX_</w:t>
      </w:r>
      <w:r>
        <w:rPr>
          <w:rFonts w:ascii="微软雅黑" w:hAnsi="微软雅黑" w:hint="eastAsia"/>
          <w:szCs w:val="24"/>
        </w:rPr>
        <w:t>Sub</w:t>
      </w:r>
      <w:r w:rsidRPr="00110C1C">
        <w:rPr>
          <w:rFonts w:ascii="微软雅黑" w:hAnsi="微软雅黑"/>
          <w:szCs w:val="24"/>
        </w:rPr>
        <w:t>_BY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AX_Sub_BY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110C1C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线性变换</w:t>
            </w:r>
            <w:r>
              <w:rPr>
                <w:rFonts w:ascii="微软雅黑" w:hAnsi="微软雅黑" w:hint="eastAsia"/>
                <w:szCs w:val="24"/>
              </w:rPr>
              <w:t>：</w:t>
            </w:r>
            <w:r w:rsidRPr="00110C1C">
              <w:rPr>
                <w:rFonts w:ascii="微软雅黑" w:hAnsi="微软雅黑"/>
                <w:szCs w:val="24"/>
              </w:rPr>
              <w:t>A*X</w:t>
            </w:r>
            <w:r>
              <w:rPr>
                <w:rFonts w:ascii="微软雅黑" w:hAnsi="微软雅黑" w:hint="eastAsia"/>
                <w:szCs w:val="24"/>
              </w:rPr>
              <w:t>-</w:t>
            </w:r>
            <w:r w:rsidRPr="00110C1C">
              <w:rPr>
                <w:rFonts w:ascii="微软雅黑" w:hAnsi="微软雅黑"/>
                <w:szCs w:val="24"/>
              </w:rPr>
              <w:t>B*Y=C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RA0:数据X,计算结果（out）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RA1:数据Y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RD1:A:&lt;25:0&gt;定点数（正数），小数点位于&lt;25&gt;与&lt;24&gt;之间</w:t>
            </w:r>
          </w:p>
          <w:p w:rsidR="00110C1C" w:rsidRPr="00BF7350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RD2:B:&lt;25:0&gt;定点数（正数），小数点位于&lt;25&gt;与&lt;24&gt;之间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CompareMin_Float_Dual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CompareMin_Float_Dual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双序列大小比较，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Ci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 xml:space="preserve"> = Min(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Ai,Bi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>)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RA0:A0,A1,A2,...,Ai;输出序列C（out）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RA1:B0,B1,B2,...,Bi</w:t>
            </w:r>
          </w:p>
          <w:p w:rsidR="00110C1C" w:rsidRPr="00BF7350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CompareM</w:t>
      </w:r>
      <w:r>
        <w:rPr>
          <w:rFonts w:ascii="微软雅黑" w:hAnsi="微软雅黑" w:hint="eastAsia"/>
          <w:szCs w:val="24"/>
        </w:rPr>
        <w:t>ax</w:t>
      </w:r>
      <w:r w:rsidRPr="00110C1C">
        <w:rPr>
          <w:rFonts w:ascii="微软雅黑" w:hAnsi="微软雅黑"/>
          <w:szCs w:val="24"/>
        </w:rPr>
        <w:t>_Float_Dual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CompareMax_Float_Dual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双序列大小比较，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Ci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 xml:space="preserve"> = M</w:t>
            </w:r>
            <w:r>
              <w:rPr>
                <w:rFonts w:ascii="微软雅黑" w:hAnsi="微软雅黑" w:hint="eastAsia"/>
                <w:szCs w:val="24"/>
              </w:rPr>
              <w:t>ax</w:t>
            </w:r>
            <w:r w:rsidRPr="00110C1C">
              <w:rPr>
                <w:rFonts w:ascii="微软雅黑" w:hAnsi="微软雅黑"/>
                <w:szCs w:val="24"/>
              </w:rPr>
              <w:t>(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Ai,Bi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>)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RA0:A0,A1,A2,...,Ai;输出序列C（out）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RA1:B0,B1,B2,...,Bi</w:t>
            </w:r>
          </w:p>
          <w:p w:rsidR="00110C1C" w:rsidRPr="00BF7350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E03317">
      <w:pPr>
        <w:pStyle w:val="3"/>
        <w:ind w:left="420" w:firstLineChars="0" w:firstLine="0"/>
        <w:rPr>
          <w:sz w:val="30"/>
        </w:rPr>
      </w:pPr>
    </w:p>
    <w:p w:rsidR="00E03317" w:rsidRDefault="00E03317">
      <w:pPr>
        <w:pStyle w:val="3"/>
        <w:ind w:left="420" w:firstLineChars="0" w:firstLine="0"/>
        <w:rPr>
          <w:sz w:val="30"/>
        </w:rPr>
      </w:pPr>
    </w:p>
    <w:p w:rsidR="00E03317" w:rsidRDefault="00E03317">
      <w:pPr>
        <w:pStyle w:val="3"/>
        <w:ind w:left="420" w:firstLineChars="0" w:firstLine="0"/>
        <w:rPr>
          <w:sz w:val="30"/>
        </w:rPr>
      </w:pPr>
    </w:p>
    <w:p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38" w:name="_Toc67577098"/>
      <w:proofErr w:type="spellStart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38"/>
      <w:proofErr w:type="spellEnd"/>
    </w:p>
    <w:p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BD675E" w:rsidRPr="00F2550A" w:rsidRDefault="004060CA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BD675E" w:rsidRPr="00F2550A" w:rsidRDefault="00AF09F4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:rsidR="00BD675E" w:rsidRPr="00F2550A" w:rsidRDefault="00AF09F4" w:rsidP="00AF09F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BD675E" w:rsidRPr="00F2550A" w:rsidRDefault="00571974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34A6C" w:rsidRPr="00F2550A" w:rsidRDefault="00D34A6C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:rsidR="00D34A6C" w:rsidRPr="00F2550A" w:rsidRDefault="002E4141" w:rsidP="002E4141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06D36" w:rsidRPr="00F2550A" w:rsidRDefault="00A23AA2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06D36" w:rsidRPr="00F2550A" w:rsidRDefault="00E06D36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06D36" w:rsidRPr="00F2550A" w:rsidRDefault="006360A8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06D36" w:rsidRPr="00F2550A" w:rsidRDefault="00747D28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39" w:name="_Toc67577099"/>
      <w:proofErr w:type="spellStart"/>
      <w:r w:rsidRPr="00D67995">
        <w:rPr>
          <w:sz w:val="30"/>
        </w:rPr>
        <w:lastRenderedPageBreak/>
        <w:t>fir.h</w:t>
      </w:r>
      <w:bookmarkEnd w:id="39"/>
      <w:proofErr w:type="spellEnd"/>
    </w:p>
    <w:p w:rsidR="001966E8" w:rsidRPr="00986B5B" w:rsidRDefault="001966E8" w:rsidP="001966E8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966E8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1966E8" w:rsidRPr="00986B5B" w:rsidRDefault="001966E8" w:rsidP="001966E8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1966E8" w:rsidRPr="00986B5B" w:rsidRDefault="001966E8" w:rsidP="001966E8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966E8" w:rsidRPr="00986B5B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:rsidR="001966E8" w:rsidRPr="00986B5B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:rsidR="001966E8" w:rsidRPr="00986B5B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lastRenderedPageBreak/>
              <w:t>RD0:配置第几个bank,取值范围0~3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F0587" w:rsidRPr="00986B5B" w:rsidRDefault="008F0587" w:rsidP="008F0587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doublemic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F0587" w:rsidRPr="00F2550A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doublemic</w:t>
            </w:r>
          </w:p>
        </w:tc>
        <w:tc>
          <w:tcPr>
            <w:tcW w:w="2486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F0587" w:rsidRPr="00F2550A" w:rsidRDefault="008F0587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F0587" w:rsidRPr="005059C1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:rsidR="008F0587" w:rsidRPr="005059C1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:rsidR="008F0587" w:rsidRPr="00F2550A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:rsidR="006B5E26" w:rsidRPr="006B5E26" w:rsidRDefault="006B5E26" w:rsidP="006B5E26">
      <w:pPr>
        <w:pStyle w:val="3"/>
        <w:numPr>
          <w:ilvl w:val="0"/>
          <w:numId w:val="9"/>
        </w:numPr>
        <w:ind w:firstLineChars="0"/>
        <w:rPr>
          <w:sz w:val="30"/>
        </w:rPr>
      </w:pPr>
      <w:r w:rsidRPr="006B5E26">
        <w:rPr>
          <w:sz w:val="30"/>
        </w:rPr>
        <w:t xml:space="preserve"> </w:t>
      </w:r>
      <w:bookmarkStart w:id="40" w:name="_Toc67577100"/>
      <w:r w:rsidRPr="006B5E26">
        <w:rPr>
          <w:sz w:val="30"/>
        </w:rPr>
        <w:t>2D_Conv.h</w:t>
      </w:r>
      <w:bookmarkEnd w:id="40"/>
    </w:p>
    <w:p w:rsidR="009E472A" w:rsidRDefault="008C2F42" w:rsidP="009E472A">
      <w:pPr>
        <w:ind w:firstLineChars="0" w:firstLine="420"/>
        <w:rPr>
          <w:rFonts w:ascii="微软雅黑" w:hAnsi="微软雅黑"/>
          <w:szCs w:val="24"/>
        </w:rPr>
      </w:pPr>
      <w:r w:rsidRPr="008C2F42">
        <w:rPr>
          <w:rFonts w:ascii="微软雅黑" w:hAnsi="微软雅黑"/>
          <w:szCs w:val="24"/>
        </w:rPr>
        <w:t>Multi_Array_16X16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Multi_Array_16X16</w:t>
            </w:r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8C2F4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 w:hint="eastAsia"/>
                <w:szCs w:val="24"/>
              </w:rPr>
              <w:t>两个</w:t>
            </w:r>
            <w:r>
              <w:rPr>
                <w:rFonts w:ascii="微软雅黑" w:hAnsi="微软雅黑" w:hint="eastAsia"/>
                <w:szCs w:val="24"/>
              </w:rPr>
              <w:t>16</w:t>
            </w:r>
            <w:r w:rsidRPr="008C2F42">
              <w:rPr>
                <w:rFonts w:ascii="微软雅黑" w:hAnsi="微软雅黑"/>
                <w:szCs w:val="24"/>
              </w:rPr>
              <w:t>X</w:t>
            </w:r>
            <w:r>
              <w:rPr>
                <w:rFonts w:ascii="微软雅黑" w:hAnsi="微软雅黑" w:hint="eastAsia"/>
                <w:szCs w:val="24"/>
              </w:rPr>
              <w:t>16</w:t>
            </w:r>
            <w:r w:rsidRPr="008C2F42">
              <w:rPr>
                <w:rFonts w:ascii="微软雅黑" w:hAnsi="微软雅黑"/>
                <w:szCs w:val="24"/>
              </w:rPr>
              <w:t>矩阵相乘,数据格式为Q15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M[RSP+2*MMU_BASE]：输入矩阵A的首地址</w:t>
            </w:r>
          </w:p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M[RSP+1*MMU_BASE]：输入矩阵B的首地址</w:t>
            </w:r>
          </w:p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M[RSP+0*MMU_BASE]：输出矩阵的首地址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r w:rsidRPr="008C2F42">
        <w:rPr>
          <w:rFonts w:ascii="微软雅黑" w:hAnsi="微软雅黑"/>
          <w:szCs w:val="24"/>
        </w:rPr>
        <w:t>Conv_2D_3X3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Conv_2D_3X3</w:t>
            </w:r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DC5A09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/>
                <w:szCs w:val="24"/>
              </w:rPr>
              <w:t>卷积核大小为3X3的二维卷积计算（卷积层高128*宽64）,数据格式为Q15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M[RSP+2*MMU_BASE]：data地址</w:t>
            </w:r>
          </w:p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M[RSP+1*MMU_BASE]：卷积滤波器系数存放地址</w:t>
            </w:r>
          </w:p>
          <w:p w:rsidR="008C2F42" w:rsidRPr="00F2550A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M[RSP+0*MMU_BASE]：卷积结果地址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Conv_2D_</w:t>
      </w:r>
      <w:r>
        <w:rPr>
          <w:rFonts w:ascii="微软雅黑" w:hAnsi="微软雅黑" w:hint="eastAsia"/>
          <w:szCs w:val="24"/>
        </w:rPr>
        <w:t>5</w:t>
      </w:r>
      <w:r w:rsidRPr="008C2F42">
        <w:rPr>
          <w:rFonts w:ascii="微软雅黑" w:hAnsi="微软雅黑"/>
          <w:szCs w:val="24"/>
        </w:rPr>
        <w:t>X</w:t>
      </w:r>
      <w:r>
        <w:rPr>
          <w:rFonts w:ascii="微软雅黑" w:hAnsi="微软雅黑" w:hint="eastAsia"/>
          <w:szCs w:val="24"/>
        </w:rPr>
        <w:t>5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Conv_2D_</w:t>
            </w:r>
            <w:r>
              <w:rPr>
                <w:rFonts w:ascii="微软雅黑" w:hAnsi="微软雅黑" w:hint="eastAsia"/>
                <w:szCs w:val="24"/>
              </w:rPr>
              <w:t>5</w:t>
            </w:r>
            <w:r w:rsidRPr="008C2F42">
              <w:rPr>
                <w:rFonts w:ascii="微软雅黑" w:hAnsi="微软雅黑"/>
                <w:szCs w:val="24"/>
              </w:rPr>
              <w:t>X</w:t>
            </w:r>
            <w:r>
              <w:rPr>
                <w:rFonts w:ascii="微软雅黑" w:hAnsi="微软雅黑" w:hint="eastAsia"/>
                <w:szCs w:val="24"/>
              </w:rPr>
              <w:t>5</w:t>
            </w:r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DC5A09" w:rsidP="008C2F4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 w:hint="eastAsia"/>
                <w:szCs w:val="24"/>
              </w:rPr>
              <w:t>卷积核大小为</w:t>
            </w:r>
            <w:r w:rsidRPr="00DC5A09">
              <w:rPr>
                <w:rFonts w:ascii="微软雅黑" w:hAnsi="微软雅黑"/>
                <w:szCs w:val="24"/>
              </w:rPr>
              <w:t>5X5的二维卷积计算（卷积层高128*宽64）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M[RSP+2*MMU_BASE]：data地址</w:t>
            </w:r>
          </w:p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M[RSP+1*MMU_BASE]：卷积滤波器系数存放地址</w:t>
            </w:r>
          </w:p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M[RSP+0*MMU_BASE]：卷积结果地址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proofErr w:type="spellStart"/>
      <w:r w:rsidRPr="008C2F42">
        <w:rPr>
          <w:rFonts w:ascii="微软雅黑" w:hAnsi="微软雅黑"/>
          <w:szCs w:val="24"/>
        </w:rPr>
        <w:t>ReLU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ReLU</w:t>
            </w:r>
            <w:proofErr w:type="spellEnd"/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ReLU</w:t>
            </w:r>
            <w:proofErr w:type="spellEnd"/>
            <w:r w:rsidRPr="008C2F42">
              <w:rPr>
                <w:rFonts w:ascii="微软雅黑" w:hAnsi="微软雅黑"/>
                <w:szCs w:val="24"/>
              </w:rPr>
              <w:t>激活函数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8C2F42" w:rsidRPr="00F2550A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lastRenderedPageBreak/>
              <w:t>M[RSP+0*MMU_BASE]：数据长度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proofErr w:type="spellStart"/>
      <w:r w:rsidRPr="008C2F42">
        <w:rPr>
          <w:rFonts w:ascii="微软雅黑" w:hAnsi="微软雅黑"/>
          <w:szCs w:val="24"/>
        </w:rPr>
        <w:t>Softmax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Softmax</w:t>
            </w:r>
            <w:proofErr w:type="spellEnd"/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Softmax</w:t>
            </w:r>
            <w:proofErr w:type="spellEnd"/>
            <w:r w:rsidRPr="008C2F42">
              <w:rPr>
                <w:rFonts w:ascii="微软雅黑" w:hAnsi="微软雅黑"/>
                <w:szCs w:val="24"/>
              </w:rPr>
              <w:t>函数，q15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DC5A09" w:rsidRPr="008C2F42" w:rsidRDefault="00DC5A09" w:rsidP="00DC5A09">
      <w:pPr>
        <w:ind w:firstLineChars="0" w:firstLine="420"/>
        <w:rPr>
          <w:rFonts w:ascii="微软雅黑" w:hAnsi="微软雅黑"/>
          <w:szCs w:val="24"/>
        </w:rPr>
      </w:pPr>
      <w:r w:rsidRPr="00DC5A09">
        <w:rPr>
          <w:rFonts w:ascii="微软雅黑" w:hAnsi="微软雅黑"/>
          <w:szCs w:val="24"/>
        </w:rPr>
        <w:t>Logistic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/>
                <w:szCs w:val="24"/>
              </w:rPr>
              <w:t>Logistic</w:t>
            </w:r>
          </w:p>
        </w:tc>
        <w:tc>
          <w:tcPr>
            <w:tcW w:w="2486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/>
                <w:szCs w:val="24"/>
              </w:rPr>
              <w:t>Logistic</w:t>
            </w:r>
            <w:r w:rsidRPr="008C2F42">
              <w:rPr>
                <w:rFonts w:ascii="微软雅黑" w:hAnsi="微软雅黑"/>
                <w:szCs w:val="24"/>
              </w:rPr>
              <w:t>函数，q15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DC5A09" w:rsidRPr="008C2F42" w:rsidRDefault="00DC5A09" w:rsidP="00DC5A09">
      <w:pPr>
        <w:ind w:firstLineChars="0" w:firstLine="420"/>
        <w:rPr>
          <w:rFonts w:ascii="微软雅黑" w:hAnsi="微软雅黑"/>
          <w:szCs w:val="24"/>
        </w:rPr>
      </w:pPr>
      <w:proofErr w:type="spellStart"/>
      <w:r w:rsidRPr="00DC5A09">
        <w:rPr>
          <w:rFonts w:ascii="微软雅黑" w:hAnsi="微软雅黑"/>
          <w:szCs w:val="24"/>
        </w:rPr>
        <w:t>Tanh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C5A09">
              <w:rPr>
                <w:rFonts w:ascii="微软雅黑" w:hAnsi="微软雅黑"/>
                <w:szCs w:val="24"/>
              </w:rPr>
              <w:t>Tanh</w:t>
            </w:r>
            <w:proofErr w:type="spellEnd"/>
          </w:p>
        </w:tc>
        <w:tc>
          <w:tcPr>
            <w:tcW w:w="2486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C5A09">
              <w:rPr>
                <w:rFonts w:ascii="微软雅黑" w:hAnsi="微软雅黑"/>
                <w:szCs w:val="24"/>
              </w:rPr>
              <w:t>Tanh</w:t>
            </w:r>
            <w:proofErr w:type="spellEnd"/>
            <w:r w:rsidRPr="008C2F42">
              <w:rPr>
                <w:rFonts w:ascii="微软雅黑" w:hAnsi="微软雅黑"/>
                <w:szCs w:val="24"/>
              </w:rPr>
              <w:t>函数，q15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63145E" w:rsidRPr="008C2F42" w:rsidRDefault="0063145E" w:rsidP="0063145E">
      <w:pPr>
        <w:ind w:firstLineChars="0" w:firstLine="420"/>
        <w:rPr>
          <w:rFonts w:ascii="微软雅黑" w:hAnsi="微软雅黑"/>
          <w:szCs w:val="24"/>
        </w:rPr>
      </w:pPr>
      <w:r w:rsidRPr="0063145E">
        <w:rPr>
          <w:rFonts w:ascii="微软雅黑" w:hAnsi="微软雅黑"/>
          <w:szCs w:val="24"/>
        </w:rPr>
        <w:t>Mac_48_1024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63145E" w:rsidRPr="00F2550A" w:rsidRDefault="0063145E" w:rsidP="0097147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Mac_48_1024</w:t>
            </w:r>
          </w:p>
        </w:tc>
        <w:tc>
          <w:tcPr>
            <w:tcW w:w="2486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63145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1024长度的48位乘累加器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63145E" w:rsidRPr="0063145E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M[RSP+2*MMU_BASE]：输入地址0，低16bit有效</w:t>
            </w:r>
          </w:p>
          <w:p w:rsidR="0063145E" w:rsidRPr="0063145E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M[RSP+1*MMU_BASE]：输入地址1，低16bit有效</w:t>
            </w:r>
          </w:p>
          <w:p w:rsidR="0063145E" w:rsidRPr="0063145E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RD0：输出结果的低32位</w:t>
            </w:r>
          </w:p>
          <w:p w:rsidR="0063145E" w:rsidRPr="00F2550A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RD1：输出结果的高16位,低16位有效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63145E" w:rsidRPr="008C2F42" w:rsidRDefault="0063145E" w:rsidP="0063145E">
      <w:pPr>
        <w:ind w:firstLineChars="0" w:firstLine="420"/>
        <w:rPr>
          <w:rFonts w:ascii="微软雅黑" w:hAnsi="微软雅黑"/>
          <w:szCs w:val="24"/>
        </w:rPr>
      </w:pPr>
      <w:proofErr w:type="spellStart"/>
      <w:r w:rsidRPr="0063145E">
        <w:rPr>
          <w:rFonts w:ascii="微软雅黑" w:hAnsi="微软雅黑"/>
          <w:szCs w:val="24"/>
        </w:rPr>
        <w:t>Rolling_Multi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63145E" w:rsidRPr="00F2550A" w:rsidRDefault="0063145E" w:rsidP="0097147A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3145E">
              <w:rPr>
                <w:rFonts w:ascii="微软雅黑" w:hAnsi="微软雅黑"/>
                <w:szCs w:val="24"/>
              </w:rPr>
              <w:t>Rolling_Multi</w:t>
            </w:r>
            <w:proofErr w:type="spellEnd"/>
          </w:p>
        </w:tc>
        <w:tc>
          <w:tcPr>
            <w:tcW w:w="2486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 w:hint="eastAsia"/>
                <w:szCs w:val="24"/>
              </w:rPr>
              <w:t>高</w:t>
            </w:r>
            <w:r w:rsidRPr="0063145E">
              <w:rPr>
                <w:rFonts w:ascii="微软雅黑" w:hAnsi="微软雅黑"/>
                <w:szCs w:val="24"/>
              </w:rPr>
              <w:t>128*宽64的矩阵与16*16矩阵滚动矩阵乘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63145E" w:rsidRPr="0063145E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M[RSP+2*MMU_BASE]：高128*宽64的矩阵data首地址,数据格式为Q15</w:t>
            </w:r>
          </w:p>
          <w:p w:rsidR="0063145E" w:rsidRPr="0063145E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M[RSP+1*MMU_BASE]：16*16矩阵存放首地址,数据格式为Q15</w:t>
            </w:r>
          </w:p>
          <w:p w:rsidR="0063145E" w:rsidRPr="00F2550A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M[RSP+0*MMU_BASE]：计算结果地址,数据格式为Q16,</w:t>
            </w:r>
            <w:r w:rsidRPr="0063145E">
              <w:rPr>
                <w:rFonts w:ascii="微软雅黑" w:hAnsi="微软雅黑"/>
                <w:szCs w:val="24"/>
              </w:rPr>
              <w:lastRenderedPageBreak/>
              <w:t>已限幅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9E472A" w:rsidRPr="009E472A" w:rsidRDefault="009E472A" w:rsidP="009E472A">
      <w:pPr>
        <w:pStyle w:val="a4"/>
        <w:ind w:left="420" w:firstLineChars="0" w:firstLine="0"/>
        <w:rPr>
          <w:rFonts w:ascii="微软雅黑" w:hAnsi="微软雅黑"/>
          <w:szCs w:val="24"/>
        </w:rPr>
      </w:pPr>
    </w:p>
    <w:p w:rsidR="006E3962" w:rsidRPr="008C2F42" w:rsidRDefault="006E3962" w:rsidP="006E3962">
      <w:pPr>
        <w:ind w:firstLineChars="0" w:firstLine="420"/>
        <w:rPr>
          <w:ins w:id="41" w:author="Administrator" w:date="2021-06-23T17:37:00Z"/>
          <w:rFonts w:ascii="微软雅黑" w:hAnsi="微软雅黑"/>
          <w:szCs w:val="24"/>
        </w:rPr>
      </w:pPr>
      <w:ins w:id="42" w:author="Administrator" w:date="2021-06-23T17:37:00Z">
        <w:r w:rsidRPr="0063145E">
          <w:rPr>
            <w:rFonts w:ascii="微软雅黑" w:hAnsi="微软雅黑"/>
            <w:szCs w:val="24"/>
          </w:rPr>
          <w:t>Mac_48_</w:t>
        </w:r>
        <w:r>
          <w:rPr>
            <w:rFonts w:ascii="微软雅黑" w:hAnsi="微软雅黑" w:hint="eastAsia"/>
            <w:szCs w:val="24"/>
          </w:rPr>
          <w:t>16k</w:t>
        </w:r>
      </w:ins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6E3962" w:rsidRPr="00F2550A" w:rsidTr="002E5ECC">
        <w:trPr>
          <w:ins w:id="43" w:author="Administrator" w:date="2021-06-23T17:37:00Z"/>
        </w:trPr>
        <w:tc>
          <w:tcPr>
            <w:tcW w:w="1140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44" w:author="Administrator" w:date="2021-06-23T17:37:00Z"/>
                <w:rFonts w:ascii="微软雅黑" w:hAnsi="微软雅黑"/>
                <w:szCs w:val="24"/>
              </w:rPr>
            </w:pPr>
            <w:ins w:id="45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函数名</w:t>
              </w:r>
            </w:ins>
          </w:p>
        </w:tc>
        <w:tc>
          <w:tcPr>
            <w:tcW w:w="3830" w:type="dxa"/>
          </w:tcPr>
          <w:p w:rsidR="006E3962" w:rsidRPr="00F2550A" w:rsidRDefault="006E3962" w:rsidP="006E3962">
            <w:pPr>
              <w:ind w:firstLineChars="0" w:firstLine="0"/>
              <w:rPr>
                <w:ins w:id="46" w:author="Administrator" w:date="2021-06-23T17:37:00Z"/>
                <w:rFonts w:ascii="微软雅黑" w:hAnsi="微软雅黑"/>
                <w:szCs w:val="24"/>
              </w:rPr>
            </w:pPr>
            <w:ins w:id="47" w:author="Administrator" w:date="2021-06-23T17:37:00Z">
              <w:r w:rsidRPr="0063145E">
                <w:rPr>
                  <w:rFonts w:ascii="微软雅黑" w:hAnsi="微软雅黑"/>
                  <w:szCs w:val="24"/>
                </w:rPr>
                <w:t>Mac_48_</w:t>
              </w:r>
              <w:r>
                <w:rPr>
                  <w:rFonts w:ascii="微软雅黑" w:hAnsi="微软雅黑" w:hint="eastAsia"/>
                  <w:szCs w:val="24"/>
                </w:rPr>
                <w:t>16k</w:t>
              </w:r>
            </w:ins>
          </w:p>
        </w:tc>
        <w:tc>
          <w:tcPr>
            <w:tcW w:w="2486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48" w:author="Administrator" w:date="2021-06-23T17:37:00Z"/>
                <w:rFonts w:ascii="微软雅黑" w:hAnsi="微软雅黑"/>
                <w:szCs w:val="24"/>
              </w:rPr>
            </w:pPr>
            <w:ins w:id="49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类型C</w:t>
              </w:r>
            </w:ins>
          </w:p>
        </w:tc>
      </w:tr>
      <w:tr w:rsidR="006E3962" w:rsidRPr="00F2550A" w:rsidTr="002E5ECC">
        <w:trPr>
          <w:ins w:id="50" w:author="Administrator" w:date="2021-06-23T17:37:00Z"/>
        </w:trPr>
        <w:tc>
          <w:tcPr>
            <w:tcW w:w="1140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51" w:author="Administrator" w:date="2021-06-23T17:37:00Z"/>
                <w:rFonts w:ascii="微软雅黑" w:hAnsi="微软雅黑"/>
                <w:szCs w:val="24"/>
              </w:rPr>
            </w:pPr>
            <w:ins w:id="52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功能</w:t>
              </w:r>
            </w:ins>
          </w:p>
        </w:tc>
        <w:tc>
          <w:tcPr>
            <w:tcW w:w="6316" w:type="dxa"/>
            <w:gridSpan w:val="2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53" w:author="Administrator" w:date="2021-06-23T17:37:00Z"/>
                <w:rFonts w:ascii="微软雅黑" w:hAnsi="微软雅黑"/>
                <w:szCs w:val="24"/>
              </w:rPr>
            </w:pPr>
            <w:ins w:id="54" w:author="Administrator" w:date="2021-06-23T17:37:00Z">
              <w:r>
                <w:rPr>
                  <w:rFonts w:ascii="微软雅黑" w:hAnsi="微软雅黑" w:hint="eastAsia"/>
                  <w:szCs w:val="24"/>
                </w:rPr>
                <w:t>16k</w:t>
              </w:r>
              <w:r w:rsidRPr="0063145E">
                <w:rPr>
                  <w:rFonts w:ascii="微软雅黑" w:hAnsi="微软雅黑"/>
                  <w:szCs w:val="24"/>
                </w:rPr>
                <w:t>长度的48位乘累加器</w:t>
              </w:r>
            </w:ins>
          </w:p>
        </w:tc>
      </w:tr>
      <w:tr w:rsidR="006E3962" w:rsidRPr="00F2550A" w:rsidTr="002E5ECC">
        <w:trPr>
          <w:ins w:id="55" w:author="Administrator" w:date="2021-06-23T17:37:00Z"/>
        </w:trPr>
        <w:tc>
          <w:tcPr>
            <w:tcW w:w="1140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56" w:author="Administrator" w:date="2021-06-23T17:37:00Z"/>
                <w:rFonts w:ascii="微软雅黑" w:hAnsi="微软雅黑"/>
                <w:szCs w:val="24"/>
              </w:rPr>
            </w:pPr>
            <w:ins w:id="57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返回值</w:t>
              </w:r>
            </w:ins>
          </w:p>
        </w:tc>
        <w:tc>
          <w:tcPr>
            <w:tcW w:w="6316" w:type="dxa"/>
            <w:gridSpan w:val="2"/>
          </w:tcPr>
          <w:p w:rsidR="006E3962" w:rsidRPr="00F2550A" w:rsidRDefault="006E3962" w:rsidP="002E5ECC">
            <w:pPr>
              <w:pStyle w:val="a4"/>
              <w:tabs>
                <w:tab w:val="left" w:pos="1928"/>
              </w:tabs>
              <w:ind w:firstLineChars="0" w:firstLine="0"/>
              <w:rPr>
                <w:ins w:id="58" w:author="Administrator" w:date="2021-06-23T17:37:00Z"/>
                <w:rFonts w:ascii="微软雅黑" w:hAnsi="微软雅黑"/>
                <w:szCs w:val="24"/>
              </w:rPr>
            </w:pPr>
            <w:ins w:id="59" w:author="Administrator" w:date="2021-06-23T17:37:00Z">
              <w:r>
                <w:rPr>
                  <w:rFonts w:ascii="微软雅黑" w:hAnsi="微软雅黑" w:hint="eastAsia"/>
                  <w:szCs w:val="24"/>
                </w:rPr>
                <w:t>无</w:t>
              </w:r>
            </w:ins>
          </w:p>
        </w:tc>
      </w:tr>
      <w:tr w:rsidR="006E3962" w:rsidRPr="00F2550A" w:rsidTr="002E5ECC">
        <w:trPr>
          <w:ins w:id="60" w:author="Administrator" w:date="2021-06-23T17:37:00Z"/>
        </w:trPr>
        <w:tc>
          <w:tcPr>
            <w:tcW w:w="1140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61" w:author="Administrator" w:date="2021-06-23T17:37:00Z"/>
                <w:rFonts w:ascii="微软雅黑" w:hAnsi="微软雅黑"/>
                <w:szCs w:val="24"/>
              </w:rPr>
            </w:pPr>
            <w:ins w:id="62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参数</w:t>
              </w:r>
            </w:ins>
          </w:p>
        </w:tc>
        <w:tc>
          <w:tcPr>
            <w:tcW w:w="6316" w:type="dxa"/>
            <w:gridSpan w:val="2"/>
          </w:tcPr>
          <w:p w:rsidR="006E3962" w:rsidRPr="0063145E" w:rsidRDefault="006E3962" w:rsidP="002E5ECC">
            <w:pPr>
              <w:ind w:firstLineChars="0" w:firstLine="0"/>
              <w:rPr>
                <w:ins w:id="63" w:author="Administrator" w:date="2021-06-23T17:37:00Z"/>
                <w:rFonts w:ascii="微软雅黑" w:hAnsi="微软雅黑"/>
                <w:szCs w:val="24"/>
              </w:rPr>
            </w:pPr>
            <w:ins w:id="64" w:author="Administrator" w:date="2021-06-23T17:37:00Z">
              <w:r w:rsidRPr="0063145E">
                <w:rPr>
                  <w:rFonts w:ascii="微软雅黑" w:hAnsi="微软雅黑"/>
                  <w:szCs w:val="24"/>
                </w:rPr>
                <w:t>M[RSP+2*MMU_BASE]：输入地址0，低16bit有效</w:t>
              </w:r>
            </w:ins>
          </w:p>
          <w:p w:rsidR="006E3962" w:rsidRPr="0063145E" w:rsidRDefault="006E3962" w:rsidP="002E5ECC">
            <w:pPr>
              <w:ind w:firstLineChars="0" w:firstLine="0"/>
              <w:rPr>
                <w:ins w:id="65" w:author="Administrator" w:date="2021-06-23T17:37:00Z"/>
                <w:rFonts w:ascii="微软雅黑" w:hAnsi="微软雅黑"/>
                <w:szCs w:val="24"/>
              </w:rPr>
            </w:pPr>
            <w:ins w:id="66" w:author="Administrator" w:date="2021-06-23T17:37:00Z">
              <w:r w:rsidRPr="0063145E">
                <w:rPr>
                  <w:rFonts w:ascii="微软雅黑" w:hAnsi="微软雅黑"/>
                  <w:szCs w:val="24"/>
                </w:rPr>
                <w:t>M[RSP+1*MMU_BASE]：输入地址1，低16bit有效</w:t>
              </w:r>
            </w:ins>
          </w:p>
          <w:p w:rsidR="006E3962" w:rsidRPr="0063145E" w:rsidRDefault="006E3962" w:rsidP="002E5ECC">
            <w:pPr>
              <w:ind w:firstLineChars="0" w:firstLine="0"/>
              <w:rPr>
                <w:ins w:id="67" w:author="Administrator" w:date="2021-06-23T17:37:00Z"/>
                <w:rFonts w:ascii="微软雅黑" w:hAnsi="微软雅黑"/>
                <w:szCs w:val="24"/>
              </w:rPr>
            </w:pPr>
            <w:ins w:id="68" w:author="Administrator" w:date="2021-06-23T17:37:00Z">
              <w:r w:rsidRPr="0063145E">
                <w:rPr>
                  <w:rFonts w:ascii="微软雅黑" w:hAnsi="微软雅黑"/>
                  <w:szCs w:val="24"/>
                </w:rPr>
                <w:t>RD0：输出结果的低32位</w:t>
              </w:r>
            </w:ins>
          </w:p>
          <w:p w:rsidR="006E3962" w:rsidRPr="00F2550A" w:rsidRDefault="006E3962" w:rsidP="002E5ECC">
            <w:pPr>
              <w:ind w:firstLineChars="0" w:firstLine="0"/>
              <w:rPr>
                <w:ins w:id="69" w:author="Administrator" w:date="2021-06-23T17:37:00Z"/>
                <w:rFonts w:ascii="微软雅黑" w:hAnsi="微软雅黑"/>
                <w:szCs w:val="24"/>
              </w:rPr>
            </w:pPr>
            <w:ins w:id="70" w:author="Administrator" w:date="2021-06-23T17:37:00Z">
              <w:r w:rsidRPr="0063145E">
                <w:rPr>
                  <w:rFonts w:ascii="微软雅黑" w:hAnsi="微软雅黑"/>
                  <w:szCs w:val="24"/>
                </w:rPr>
                <w:t>RD1：输出结果的高16位,低16位有效</w:t>
              </w:r>
            </w:ins>
          </w:p>
        </w:tc>
      </w:tr>
      <w:tr w:rsidR="006E3962" w:rsidRPr="00F2550A" w:rsidTr="002E5ECC">
        <w:trPr>
          <w:ins w:id="71" w:author="Administrator" w:date="2021-06-23T17:37:00Z"/>
        </w:trPr>
        <w:tc>
          <w:tcPr>
            <w:tcW w:w="1140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72" w:author="Administrator" w:date="2021-06-23T17:37:00Z"/>
                <w:rFonts w:ascii="微软雅黑" w:hAnsi="微软雅黑"/>
                <w:szCs w:val="24"/>
              </w:rPr>
            </w:pPr>
            <w:ins w:id="73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备注</w:t>
              </w:r>
            </w:ins>
          </w:p>
        </w:tc>
        <w:tc>
          <w:tcPr>
            <w:tcW w:w="6316" w:type="dxa"/>
            <w:gridSpan w:val="2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74" w:author="Administrator" w:date="2021-06-23T17:37:00Z"/>
                <w:rFonts w:ascii="微软雅黑" w:hAnsi="微软雅黑"/>
                <w:szCs w:val="24"/>
              </w:rPr>
            </w:pPr>
            <w:ins w:id="75" w:author="Administrator" w:date="2021-06-23T17:37:00Z">
              <w:r>
                <w:rPr>
                  <w:rFonts w:ascii="微软雅黑" w:hAnsi="微软雅黑" w:hint="eastAsia"/>
                  <w:szCs w:val="24"/>
                </w:rPr>
                <w:t>无</w:t>
              </w:r>
            </w:ins>
          </w:p>
        </w:tc>
      </w:tr>
    </w:tbl>
    <w:p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:rsidR="00D34A6C" w:rsidRPr="0043454A" w:rsidRDefault="00D34A6C" w:rsidP="0043454A">
      <w:pPr>
        <w:ind w:firstLineChars="0" w:firstLine="0"/>
        <w:rPr>
          <w:rFonts w:ascii="微软雅黑" w:hAnsi="微软雅黑"/>
          <w:szCs w:val="24"/>
        </w:rPr>
      </w:pPr>
    </w:p>
    <w:p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7C6" w:rsidRDefault="006D77C6" w:rsidP="00CA3715">
      <w:pPr>
        <w:ind w:firstLine="480"/>
      </w:pPr>
      <w:r>
        <w:separator/>
      </w:r>
    </w:p>
  </w:endnote>
  <w:endnote w:type="continuationSeparator" w:id="0">
    <w:p w:rsidR="006D77C6" w:rsidRDefault="006D77C6" w:rsidP="00CA371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1877372"/>
      <w:docPartObj>
        <w:docPartGallery w:val="Page Numbers (Bottom of Page)"/>
        <w:docPartUnique/>
      </w:docPartObj>
    </w:sdtPr>
    <w:sdtContent>
      <w:p w:rsidR="00C25161" w:rsidRDefault="00272A35">
        <w:pPr>
          <w:pStyle w:val="a7"/>
          <w:ind w:firstLine="360"/>
          <w:jc w:val="center"/>
        </w:pPr>
        <w:r w:rsidRPr="00272A35">
          <w:fldChar w:fldCharType="begin"/>
        </w:r>
        <w:r w:rsidR="00C25161">
          <w:instrText>PAGE   \* MERGEFORMAT</w:instrText>
        </w:r>
        <w:r w:rsidRPr="00272A35">
          <w:fldChar w:fldCharType="separate"/>
        </w:r>
        <w:r w:rsidR="00C25161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C25161" w:rsidRDefault="00C25161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7"/>
      <w:ind w:firstLine="360"/>
      <w:jc w:val="center"/>
    </w:pPr>
  </w:p>
  <w:p w:rsidR="00C25161" w:rsidRDefault="00C25161">
    <w:pPr>
      <w:pStyle w:val="a7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6752535"/>
      <w:temporary/>
      <w:showingPlcHdr/>
    </w:sdtPr>
    <w:sdtContent>
      <w:p w:rsidR="00C25161" w:rsidRDefault="00C25161">
        <w:pPr>
          <w:pStyle w:val="a7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25161" w:rsidRDefault="00C25161">
    <w:pPr>
      <w:pStyle w:val="a7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7C6" w:rsidRDefault="006D77C6" w:rsidP="00CA3715">
      <w:pPr>
        <w:ind w:firstLine="480"/>
      </w:pPr>
      <w:r>
        <w:separator/>
      </w:r>
    </w:p>
  </w:footnote>
  <w:footnote w:type="continuationSeparator" w:id="0">
    <w:p w:rsidR="006D77C6" w:rsidRDefault="006D77C6" w:rsidP="00CA371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28115BDF"/>
    <w:multiLevelType w:val="hybridMultilevel"/>
    <w:tmpl w:val="70C6E57C"/>
    <w:lvl w:ilvl="0" w:tplc="6D52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C96EA2"/>
    <w:multiLevelType w:val="hybridMultilevel"/>
    <w:tmpl w:val="C5B65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4D2B29"/>
    <w:multiLevelType w:val="hybridMultilevel"/>
    <w:tmpl w:val="AFBC727C"/>
    <w:lvl w:ilvl="0" w:tplc="6D52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1E5D4A"/>
    <w:multiLevelType w:val="hybridMultilevel"/>
    <w:tmpl w:val="5148C6CE"/>
    <w:lvl w:ilvl="0" w:tplc="6D527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2B787F"/>
    <w:multiLevelType w:val="hybridMultilevel"/>
    <w:tmpl w:val="C2C20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3BF58BF"/>
    <w:multiLevelType w:val="hybridMultilevel"/>
    <w:tmpl w:val="B288920E"/>
    <w:lvl w:ilvl="0" w:tplc="6D527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6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16"/>
  </w:num>
  <w:num w:numId="5">
    <w:abstractNumId w:val="18"/>
  </w:num>
  <w:num w:numId="6">
    <w:abstractNumId w:val="6"/>
  </w:num>
  <w:num w:numId="7">
    <w:abstractNumId w:val="0"/>
  </w:num>
  <w:num w:numId="8">
    <w:abstractNumId w:val="12"/>
  </w:num>
  <w:num w:numId="9">
    <w:abstractNumId w:val="9"/>
  </w:num>
  <w:num w:numId="10">
    <w:abstractNumId w:val="13"/>
  </w:num>
  <w:num w:numId="11">
    <w:abstractNumId w:val="7"/>
  </w:num>
  <w:num w:numId="12">
    <w:abstractNumId w:val="3"/>
  </w:num>
  <w:num w:numId="13">
    <w:abstractNumId w:val="5"/>
  </w:num>
  <w:num w:numId="14">
    <w:abstractNumId w:val="1"/>
  </w:num>
  <w:num w:numId="15">
    <w:abstractNumId w:val="10"/>
  </w:num>
  <w:num w:numId="16">
    <w:abstractNumId w:val="2"/>
  </w:num>
  <w:num w:numId="17">
    <w:abstractNumId w:val="15"/>
  </w:num>
  <w:num w:numId="18">
    <w:abstractNumId w:val="14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02C1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24D0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0C1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24C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C7896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02E"/>
    <w:rsid w:val="001F3734"/>
    <w:rsid w:val="001F58D5"/>
    <w:rsid w:val="001F5E94"/>
    <w:rsid w:val="00203381"/>
    <w:rsid w:val="00204887"/>
    <w:rsid w:val="00206060"/>
    <w:rsid w:val="00206077"/>
    <w:rsid w:val="00206F21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2A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2F6408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1F02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A71FE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454A"/>
    <w:rsid w:val="0043732E"/>
    <w:rsid w:val="00444DEB"/>
    <w:rsid w:val="00451E61"/>
    <w:rsid w:val="004525F7"/>
    <w:rsid w:val="004532A0"/>
    <w:rsid w:val="00453392"/>
    <w:rsid w:val="00454DBF"/>
    <w:rsid w:val="00456A9C"/>
    <w:rsid w:val="00456C94"/>
    <w:rsid w:val="00460738"/>
    <w:rsid w:val="00460DEC"/>
    <w:rsid w:val="00463528"/>
    <w:rsid w:val="004647BD"/>
    <w:rsid w:val="0046753C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B7BAC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6EB4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052A9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5CB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21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145E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B0C71"/>
    <w:rsid w:val="006B1B1B"/>
    <w:rsid w:val="006B47F9"/>
    <w:rsid w:val="006B5839"/>
    <w:rsid w:val="006B5E26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D77C6"/>
    <w:rsid w:val="006E2125"/>
    <w:rsid w:val="006E2A6F"/>
    <w:rsid w:val="006E2DD0"/>
    <w:rsid w:val="006E3962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24A6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0E52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2F42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5724"/>
    <w:rsid w:val="009457FA"/>
    <w:rsid w:val="00962494"/>
    <w:rsid w:val="00964E60"/>
    <w:rsid w:val="009666CF"/>
    <w:rsid w:val="00966EAE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E472A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B6835"/>
    <w:rsid w:val="00AC22F6"/>
    <w:rsid w:val="00AC61D7"/>
    <w:rsid w:val="00AD59B4"/>
    <w:rsid w:val="00AE55DF"/>
    <w:rsid w:val="00AF09F4"/>
    <w:rsid w:val="00AF2481"/>
    <w:rsid w:val="00AF377C"/>
    <w:rsid w:val="00B00CBC"/>
    <w:rsid w:val="00B016A6"/>
    <w:rsid w:val="00B0178E"/>
    <w:rsid w:val="00B02E9F"/>
    <w:rsid w:val="00B040AA"/>
    <w:rsid w:val="00B0528F"/>
    <w:rsid w:val="00B054BD"/>
    <w:rsid w:val="00B05BE8"/>
    <w:rsid w:val="00B07F19"/>
    <w:rsid w:val="00B109DE"/>
    <w:rsid w:val="00B16AE2"/>
    <w:rsid w:val="00B17BDD"/>
    <w:rsid w:val="00B25CAE"/>
    <w:rsid w:val="00B2688C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BF7350"/>
    <w:rsid w:val="00C012DF"/>
    <w:rsid w:val="00C01EB4"/>
    <w:rsid w:val="00C05165"/>
    <w:rsid w:val="00C07192"/>
    <w:rsid w:val="00C13103"/>
    <w:rsid w:val="00C14C31"/>
    <w:rsid w:val="00C21D29"/>
    <w:rsid w:val="00C22D32"/>
    <w:rsid w:val="00C25161"/>
    <w:rsid w:val="00C341F5"/>
    <w:rsid w:val="00C34AC5"/>
    <w:rsid w:val="00C42DCE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B4DC6"/>
    <w:rsid w:val="00CC2A1E"/>
    <w:rsid w:val="00CD2055"/>
    <w:rsid w:val="00CD525B"/>
    <w:rsid w:val="00CD586F"/>
    <w:rsid w:val="00CE06A5"/>
    <w:rsid w:val="00CE1D46"/>
    <w:rsid w:val="00CE450F"/>
    <w:rsid w:val="00CE4A06"/>
    <w:rsid w:val="00CE5E64"/>
    <w:rsid w:val="00CF1C30"/>
    <w:rsid w:val="00CF31AF"/>
    <w:rsid w:val="00CF6D30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08D"/>
    <w:rsid w:val="00D72FCF"/>
    <w:rsid w:val="00D76A0B"/>
    <w:rsid w:val="00D8213C"/>
    <w:rsid w:val="00D85D03"/>
    <w:rsid w:val="00D862D0"/>
    <w:rsid w:val="00D87CDA"/>
    <w:rsid w:val="00D91F6A"/>
    <w:rsid w:val="00DA1F44"/>
    <w:rsid w:val="00DA2B88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C5A09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3317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535D9"/>
    <w:rsid w:val="00E6719E"/>
    <w:rsid w:val="00E70641"/>
    <w:rsid w:val="00E72FE7"/>
    <w:rsid w:val="00E762C5"/>
    <w:rsid w:val="00E775C6"/>
    <w:rsid w:val="00E77DC1"/>
    <w:rsid w:val="00E874F5"/>
    <w:rsid w:val="00E87DBE"/>
    <w:rsid w:val="00E979A6"/>
    <w:rsid w:val="00EA0269"/>
    <w:rsid w:val="00EA465D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8B5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426EC"/>
    <w:rPr>
      <w:rFonts w:ascii="Times New Roman" w:eastAsia="宋体" w:hAnsi="Times New Roman" w:cs="Courier New"/>
      <w:szCs w:val="21"/>
    </w:rPr>
  </w:style>
  <w:style w:type="character" w:customStyle="1" w:styleId="Char">
    <w:name w:val="纯文本 Char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4">
    <w:name w:val="List Paragraph"/>
    <w:basedOn w:val="a"/>
    <w:uiPriority w:val="34"/>
    <w:qFormat/>
    <w:rsid w:val="00494A91"/>
    <w:pPr>
      <w:ind w:firstLine="420"/>
    </w:pPr>
  </w:style>
  <w:style w:type="table" w:styleId="a5">
    <w:name w:val="Table Grid"/>
    <w:basedOn w:val="a1"/>
    <w:uiPriority w:val="39"/>
    <w:rsid w:val="008C2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37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37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Char">
    <w:name w:val="标题 1 Char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3454A"/>
    <w:pPr>
      <w:tabs>
        <w:tab w:val="right" w:leader="dot" w:pos="8296"/>
      </w:tabs>
      <w:ind w:leftChars="200" w:left="480" w:firstLine="480"/>
    </w:pPr>
  </w:style>
  <w:style w:type="paragraph" w:styleId="30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8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9">
    <w:name w:val="No Spacing"/>
    <w:link w:val="Char2"/>
    <w:uiPriority w:val="1"/>
    <w:qFormat/>
    <w:rsid w:val="00700884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700884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4D707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1111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1DF88-1C1E-4CBA-BBC0-915EC1AF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72</Pages>
  <Words>4130</Words>
  <Characters>23543</Characters>
  <Application>Microsoft Office Word</Application>
  <DocSecurity>0</DocSecurity>
  <Lines>196</Lines>
  <Paragraphs>55</Paragraphs>
  <ScaleCrop>false</ScaleCrop>
  <Company/>
  <LinksUpToDate>false</LinksUpToDate>
  <CharactersWithSpaces>27618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11</cp:revision>
  <dcterms:created xsi:type="dcterms:W3CDTF">2020-10-10T02:08:00Z</dcterms:created>
  <dcterms:modified xsi:type="dcterms:W3CDTF">2021-06-23T09:37:00Z</dcterms:modified>
</cp:coreProperties>
</file>