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Default Extension="vsdx" ContentType="application/vnd.ms-visio.drawing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757" w:rsidRDefault="007F3757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700884" w:rsidRDefault="00700884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700884" w:rsidRDefault="00700884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700884" w:rsidRDefault="00700884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700884" w:rsidRDefault="00700884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700884" w:rsidRDefault="00700884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700884" w:rsidRDefault="00700884" w:rsidP="00105709">
      <w:pPr>
        <w:pStyle w:val="a4"/>
        <w:ind w:left="720" w:firstLineChars="0" w:firstLine="0"/>
        <w:rPr>
          <w:rFonts w:ascii="微软雅黑" w:hAnsi="微软雅黑"/>
        </w:rPr>
      </w:pPr>
    </w:p>
    <w:p w:rsidR="00A93E3C" w:rsidRPr="00DA1F44" w:rsidRDefault="00700884" w:rsidP="00700884">
      <w:pPr>
        <w:pStyle w:val="a4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:rsidR="00700884" w:rsidRPr="00DA1F44" w:rsidRDefault="00700884" w:rsidP="00700884">
      <w:pPr>
        <w:pStyle w:val="a4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:rsidR="00B418FE" w:rsidRDefault="00B418FE" w:rsidP="00700884">
      <w:pPr>
        <w:pStyle w:val="a4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:rsidR="00D8213C" w:rsidRDefault="006B1B1B" w:rsidP="00D8213C">
      <w:pPr>
        <w:pStyle w:val="a4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CE1D46">
        <w:rPr>
          <w:rFonts w:ascii="微软雅黑" w:hAnsi="微软雅黑" w:hint="eastAsia"/>
          <w:sz w:val="36"/>
          <w:szCs w:val="36"/>
        </w:rPr>
        <w:t>9</w:t>
      </w:r>
      <w:r w:rsidR="0063145E">
        <w:rPr>
          <w:rFonts w:ascii="微软雅黑" w:hAnsi="微软雅黑" w:hint="eastAsia"/>
          <w:sz w:val="36"/>
          <w:szCs w:val="36"/>
        </w:rPr>
        <w:t>.1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:rsidR="00D8213C" w:rsidRPr="00D8213C" w:rsidRDefault="008640C3" w:rsidP="00D30316">
          <w:pPr>
            <w:pStyle w:val="TOC"/>
            <w:ind w:firstLine="420"/>
            <w:jc w:val="center"/>
            <w:rPr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:rsidR="00206F21" w:rsidRDefault="009D7607">
          <w:pPr>
            <w:pStyle w:val="20"/>
            <w:rPr>
              <w:rFonts w:eastAsiaTheme="minorEastAsia"/>
              <w:noProof/>
              <w:sz w:val="21"/>
            </w:rPr>
          </w:pPr>
          <w:r w:rsidRPr="009D7607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9D7607">
            <w:rPr>
              <w:rFonts w:ascii="微软雅黑" w:hAnsi="微软雅黑"/>
              <w:szCs w:val="24"/>
            </w:rPr>
            <w:fldChar w:fldCharType="separate"/>
          </w:r>
          <w:hyperlink w:anchor="_Toc67577077" w:history="1">
            <w:r w:rsidR="00206F21" w:rsidRPr="00176E62">
              <w:rPr>
                <w:rStyle w:val="a8"/>
                <w:rFonts w:hint="eastAsia"/>
                <w:noProof/>
              </w:rPr>
              <w:t>一、架构设计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1" w:rsidRDefault="009D7607">
          <w:pPr>
            <w:pStyle w:val="20"/>
            <w:rPr>
              <w:rFonts w:eastAsiaTheme="minorEastAsia"/>
              <w:noProof/>
              <w:sz w:val="21"/>
            </w:rPr>
          </w:pPr>
          <w:hyperlink w:anchor="_Toc67577078" w:history="1">
            <w:r w:rsidR="00206F21" w:rsidRPr="00176E62">
              <w:rPr>
                <w:rStyle w:val="a8"/>
                <w:rFonts w:hint="eastAsia"/>
                <w:noProof/>
              </w:rPr>
              <w:t>二、</w:t>
            </w:r>
            <w:r w:rsidR="00206F21" w:rsidRPr="00176E62">
              <w:rPr>
                <w:rStyle w:val="a8"/>
                <w:noProof/>
              </w:rPr>
              <w:t>CPU</w:t>
            </w:r>
            <w:r w:rsidR="00206F21" w:rsidRPr="00176E62">
              <w:rPr>
                <w:rStyle w:val="a8"/>
                <w:rFonts w:hint="eastAsia"/>
                <w:noProof/>
              </w:rPr>
              <w:t>模块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1" w:rsidRDefault="009D7607" w:rsidP="00206F21">
          <w:pPr>
            <w:pStyle w:val="30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79" w:history="1">
            <w:r w:rsidR="00206F21" w:rsidRPr="00176E62">
              <w:rPr>
                <w:rStyle w:val="a8"/>
                <w:noProof/>
              </w:rPr>
              <w:t xml:space="preserve">1. </w:t>
            </w:r>
            <w:r w:rsidR="00206F21" w:rsidRPr="00176E62">
              <w:rPr>
                <w:rStyle w:val="a8"/>
                <w:rFonts w:hint="eastAsia"/>
                <w:noProof/>
              </w:rPr>
              <w:t>资源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9D7607" w:rsidP="0063145E">
          <w:pPr>
            <w:pStyle w:val="30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80" w:history="1">
            <w:r w:rsidR="00206F21" w:rsidRPr="00176E62">
              <w:rPr>
                <w:rStyle w:val="a8"/>
                <w:noProof/>
              </w:rPr>
              <w:t xml:space="preserve">2. </w:t>
            </w:r>
            <w:r w:rsidR="00206F21" w:rsidRPr="00176E62">
              <w:rPr>
                <w:rStyle w:val="a8"/>
                <w:rFonts w:hint="eastAsia"/>
                <w:noProof/>
              </w:rPr>
              <w:t>规则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9D7607" w:rsidP="0063145E">
          <w:pPr>
            <w:pStyle w:val="20"/>
            <w:rPr>
              <w:rFonts w:eastAsiaTheme="minorEastAsia"/>
              <w:noProof/>
              <w:sz w:val="21"/>
            </w:rPr>
          </w:pPr>
          <w:hyperlink w:anchor="_Toc67577081" w:history="1">
            <w:r w:rsidR="00206F21" w:rsidRPr="00176E62">
              <w:rPr>
                <w:rStyle w:val="a8"/>
                <w:rFonts w:hint="eastAsia"/>
                <w:noProof/>
              </w:rPr>
              <w:t>三、</w:t>
            </w:r>
            <w:r w:rsidR="00206F21" w:rsidRPr="00176E62">
              <w:rPr>
                <w:rStyle w:val="a8"/>
                <w:noProof/>
              </w:rPr>
              <w:t>MEMORY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9D7607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82" w:history="1">
            <w:r w:rsidR="00206F21" w:rsidRPr="00176E62">
              <w:rPr>
                <w:rStyle w:val="a8"/>
                <w:noProof/>
              </w:rPr>
              <w:t>1.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rFonts w:hint="eastAsia"/>
                <w:noProof/>
              </w:rPr>
              <w:t>资源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9D7607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83" w:history="1">
            <w:r w:rsidR="00206F21" w:rsidRPr="00176E62">
              <w:rPr>
                <w:rStyle w:val="a8"/>
                <w:noProof/>
              </w:rPr>
              <w:t>2.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rFonts w:hint="eastAsia"/>
                <w:noProof/>
              </w:rPr>
              <w:t>规则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1" w:rsidRDefault="009D7607">
          <w:pPr>
            <w:pStyle w:val="20"/>
            <w:rPr>
              <w:rFonts w:eastAsiaTheme="minorEastAsia"/>
              <w:noProof/>
              <w:sz w:val="21"/>
            </w:rPr>
          </w:pPr>
          <w:hyperlink w:anchor="_Toc67577084" w:history="1">
            <w:r w:rsidR="00206F21" w:rsidRPr="00176E62">
              <w:rPr>
                <w:rStyle w:val="a8"/>
                <w:rFonts w:hint="eastAsia"/>
                <w:noProof/>
              </w:rPr>
              <w:t>四、</w:t>
            </w:r>
            <w:r w:rsidR="00206F21" w:rsidRPr="00176E62">
              <w:rPr>
                <w:rStyle w:val="a8"/>
                <w:noProof/>
              </w:rPr>
              <w:t>DSP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1" w:rsidRDefault="009D7607">
          <w:pPr>
            <w:pStyle w:val="20"/>
            <w:rPr>
              <w:rFonts w:eastAsiaTheme="minorEastAsia"/>
              <w:noProof/>
              <w:sz w:val="21"/>
            </w:rPr>
          </w:pPr>
          <w:hyperlink w:anchor="_Toc67577085" w:history="1">
            <w:r w:rsidR="00206F21" w:rsidRPr="00176E62">
              <w:rPr>
                <w:rStyle w:val="a8"/>
                <w:rFonts w:hint="eastAsia"/>
                <w:noProof/>
              </w:rPr>
              <w:t>五、</w:t>
            </w:r>
            <w:r w:rsidR="00206F21" w:rsidRPr="00176E62">
              <w:rPr>
                <w:rStyle w:val="a8"/>
                <w:noProof/>
              </w:rPr>
              <w:t>IO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1" w:rsidRDefault="009D7607">
          <w:pPr>
            <w:pStyle w:val="20"/>
            <w:rPr>
              <w:rFonts w:eastAsiaTheme="minorEastAsia"/>
              <w:noProof/>
              <w:sz w:val="21"/>
            </w:rPr>
          </w:pPr>
          <w:hyperlink w:anchor="_Toc67577086" w:history="1">
            <w:r w:rsidR="00206F21" w:rsidRPr="00176E62">
              <w:rPr>
                <w:rStyle w:val="a8"/>
                <w:rFonts w:hint="eastAsia"/>
                <w:noProof/>
              </w:rPr>
              <w:t>六、统计信息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1" w:rsidRDefault="009D7607" w:rsidP="00206F21">
          <w:pPr>
            <w:pStyle w:val="20"/>
            <w:rPr>
              <w:rFonts w:eastAsiaTheme="minorEastAsia"/>
              <w:noProof/>
              <w:sz w:val="21"/>
            </w:rPr>
          </w:pPr>
          <w:hyperlink w:anchor="_Toc67577087" w:history="1">
            <w:r w:rsidR="00206F21" w:rsidRPr="00176E62">
              <w:rPr>
                <w:rStyle w:val="a8"/>
                <w:rFonts w:hint="eastAsia"/>
                <w:noProof/>
              </w:rPr>
              <w:t>七、图形化调试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9D7607" w:rsidP="0063145E">
          <w:pPr>
            <w:pStyle w:val="20"/>
            <w:rPr>
              <w:rFonts w:eastAsiaTheme="minorEastAsia"/>
              <w:noProof/>
              <w:sz w:val="21"/>
            </w:rPr>
          </w:pPr>
          <w:hyperlink w:anchor="_Toc67577088" w:history="1">
            <w:r w:rsidR="00206F21" w:rsidRPr="00176E62">
              <w:rPr>
                <w:rStyle w:val="a8"/>
                <w:rFonts w:hint="eastAsia"/>
                <w:noProof/>
              </w:rPr>
              <w:t>八、函数库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9D7607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89" w:history="1">
            <w:r w:rsidR="00206F21" w:rsidRPr="00176E62">
              <w:rPr>
                <w:rStyle w:val="a8"/>
                <w:noProof/>
              </w:rPr>
              <w:t>1.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memory.h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9D7607" w:rsidP="0063145E">
          <w:pPr>
            <w:pStyle w:val="30"/>
            <w:tabs>
              <w:tab w:val="left" w:pos="1708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0" w:history="1">
            <w:r w:rsidR="00206F21" w:rsidRPr="00176E62">
              <w:rPr>
                <w:rStyle w:val="a8"/>
                <w:noProof/>
              </w:rPr>
              <w:t>2.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CData_io.h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9D7607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1" w:history="1">
            <w:r w:rsidR="00206F21" w:rsidRPr="00176E62">
              <w:rPr>
                <w:rStyle w:val="a8"/>
                <w:noProof/>
              </w:rPr>
              <w:t>3.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alu.h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9D7607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2" w:history="1">
            <w:r w:rsidR="00206F21" w:rsidRPr="00176E62">
              <w:rPr>
                <w:rStyle w:val="a8"/>
                <w:noProof/>
              </w:rPr>
              <w:t>4.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FMT_F.h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9D7607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3" w:history="1">
            <w:r w:rsidR="00206F21" w:rsidRPr="00176E62">
              <w:rPr>
                <w:rStyle w:val="a8"/>
                <w:noProof/>
              </w:rPr>
              <w:t>5.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mac.h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9D7607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4" w:history="1">
            <w:r w:rsidR="00206F21" w:rsidRPr="00176E62">
              <w:rPr>
                <w:rStyle w:val="a8"/>
                <w:noProof/>
              </w:rPr>
              <w:t>6.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Math_F.h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9D7607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5" w:history="1">
            <w:r w:rsidR="00206F21" w:rsidRPr="00176E62">
              <w:rPr>
                <w:rStyle w:val="a8"/>
                <w:noProof/>
              </w:rPr>
              <w:t>7.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SOC_Common_F.h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9D7607" w:rsidP="0063145E">
          <w:pPr>
            <w:pStyle w:val="30"/>
            <w:tabs>
              <w:tab w:val="left" w:pos="1712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6" w:history="1">
            <w:r w:rsidR="00206F21" w:rsidRPr="00176E62">
              <w:rPr>
                <w:rStyle w:val="a8"/>
                <w:noProof/>
              </w:rPr>
              <w:t>8.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STA_F.h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9D7607" w:rsidP="0063145E">
          <w:pPr>
            <w:pStyle w:val="30"/>
            <w:tabs>
              <w:tab w:val="left" w:pos="1708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7" w:history="1">
            <w:r w:rsidR="00206F21" w:rsidRPr="00176E62">
              <w:rPr>
                <w:rStyle w:val="a8"/>
                <w:noProof/>
              </w:rPr>
              <w:t>9.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float_model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9D7607" w:rsidP="0063145E">
          <w:pPr>
            <w:pStyle w:val="30"/>
            <w:tabs>
              <w:tab w:val="left" w:pos="1834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8" w:history="1">
            <w:r w:rsidR="00206F21" w:rsidRPr="00176E62">
              <w:rPr>
                <w:rStyle w:val="a8"/>
                <w:noProof/>
              </w:rPr>
              <w:t>10.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iir.h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9D7607" w:rsidP="0063145E">
          <w:pPr>
            <w:pStyle w:val="30"/>
            <w:tabs>
              <w:tab w:val="left" w:pos="182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099" w:history="1">
            <w:r w:rsidR="00206F21" w:rsidRPr="00176E62">
              <w:rPr>
                <w:rStyle w:val="a8"/>
                <w:noProof/>
              </w:rPr>
              <w:t>11.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fir.h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A35" w:rsidRDefault="009D7607" w:rsidP="0063145E">
          <w:pPr>
            <w:pStyle w:val="30"/>
            <w:tabs>
              <w:tab w:val="left" w:pos="1834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67577100" w:history="1">
            <w:r w:rsidR="00206F21" w:rsidRPr="00176E62">
              <w:rPr>
                <w:rStyle w:val="a8"/>
                <w:noProof/>
              </w:rPr>
              <w:t>12.</w:t>
            </w:r>
            <w:r w:rsidR="00206F21">
              <w:rPr>
                <w:rFonts w:eastAsiaTheme="minorEastAsia"/>
                <w:noProof/>
                <w:sz w:val="21"/>
              </w:rPr>
              <w:tab/>
            </w:r>
            <w:r w:rsidR="00206F21" w:rsidRPr="00176E62">
              <w:rPr>
                <w:rStyle w:val="a8"/>
                <w:noProof/>
              </w:rPr>
              <w:t>2D_Conv.h</w:t>
            </w:r>
            <w:r w:rsidR="00206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1">
              <w:rPr>
                <w:noProof/>
                <w:webHidden/>
              </w:rPr>
              <w:instrText xml:space="preserve"> PAGEREF _Toc67577100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1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57" w:rsidRPr="00190433" w:rsidRDefault="009D7607" w:rsidP="00C521E5">
          <w:pPr>
            <w:pStyle w:val="30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r w:rsidRPr="00190433">
            <w:rPr>
              <w:rFonts w:ascii="微软雅黑" w:hAnsi="微软雅黑"/>
              <w:b/>
              <w:bCs/>
              <w:szCs w:val="24"/>
              <w:lang w:val="zh-CN"/>
            </w:rPr>
            <w:fldChar w:fldCharType="end"/>
          </w:r>
        </w:p>
      </w:sdtContent>
    </w:sdt>
    <w:p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D30316">
          <w:footerReference w:type="default" r:id="rId14"/>
          <w:pgSz w:w="11906" w:h="16838"/>
          <w:pgMar w:top="426" w:right="1800" w:bottom="284" w:left="1800" w:header="851" w:footer="992" w:gutter="0"/>
          <w:cols w:space="425"/>
          <w:docGrid w:type="lines" w:linePitch="326"/>
        </w:sectPr>
      </w:pPr>
    </w:p>
    <w:p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5"/>
        <w:tblW w:w="0" w:type="auto"/>
        <w:tblLook w:val="04A0"/>
      </w:tblPr>
      <w:tblGrid>
        <w:gridCol w:w="1526"/>
        <w:gridCol w:w="2410"/>
        <w:gridCol w:w="4586"/>
      </w:tblGrid>
      <w:tr w:rsidR="006E2A6F" w:rsidTr="00B826EF">
        <w:tc>
          <w:tcPr>
            <w:tcW w:w="1526" w:type="dxa"/>
          </w:tcPr>
          <w:p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410" w:type="dxa"/>
          </w:tcPr>
          <w:p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4586" w:type="dxa"/>
          </w:tcPr>
          <w:p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:rsidTr="00B826EF">
        <w:tc>
          <w:tcPr>
            <w:tcW w:w="1526" w:type="dxa"/>
          </w:tcPr>
          <w:p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410" w:type="dxa"/>
          </w:tcPr>
          <w:p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4586" w:type="dxa"/>
          </w:tcPr>
          <w:p w:rsidR="006E2A6F" w:rsidRDefault="006E2A6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:rsidTr="00B826EF">
        <w:tc>
          <w:tcPr>
            <w:tcW w:w="1526" w:type="dxa"/>
          </w:tcPr>
          <w:p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410" w:type="dxa"/>
          </w:tcPr>
          <w:p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4586" w:type="dxa"/>
          </w:tcPr>
          <w:p w:rsidR="004D707F" w:rsidRDefault="004D707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  <w:tr w:rsidR="00873926" w:rsidTr="00B826EF">
        <w:tc>
          <w:tcPr>
            <w:tcW w:w="1526" w:type="dxa"/>
          </w:tcPr>
          <w:p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0.2</w:t>
            </w:r>
          </w:p>
        </w:tc>
        <w:tc>
          <w:tcPr>
            <w:tcW w:w="2410" w:type="dxa"/>
          </w:tcPr>
          <w:p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4586" w:type="dxa"/>
          </w:tcPr>
          <w:p w:rsidR="00873926" w:rsidRDefault="00873926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浮点模块接口增加单独的输出参数</w:t>
            </w:r>
          </w:p>
        </w:tc>
      </w:tr>
      <w:tr w:rsidR="004B5CF1" w:rsidTr="00B826EF">
        <w:tc>
          <w:tcPr>
            <w:tcW w:w="1526" w:type="dxa"/>
          </w:tcPr>
          <w:p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V0.3</w:t>
            </w:r>
          </w:p>
        </w:tc>
        <w:tc>
          <w:tcPr>
            <w:tcW w:w="2410" w:type="dxa"/>
          </w:tcPr>
          <w:p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</w:t>
            </w:r>
            <w:r w:rsidR="00E874F5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2</w:t>
            </w:r>
            <w:r w:rsidR="00E874F5">
              <w:rPr>
                <w:rFonts w:ascii="微软雅黑" w:hAnsi="微软雅黑" w:hint="eastAsia"/>
              </w:rPr>
              <w:t>9</w:t>
            </w:r>
          </w:p>
        </w:tc>
        <w:tc>
          <w:tcPr>
            <w:tcW w:w="4586" w:type="dxa"/>
          </w:tcPr>
          <w:p w:rsidR="004B5CF1" w:rsidRDefault="004B5CF1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增加I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函数模块</w:t>
            </w:r>
          </w:p>
          <w:p w:rsidR="00A8355C" w:rsidRDefault="00A8355C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[]</w:t>
            </w:r>
            <w:r>
              <w:rPr>
                <w:rFonts w:ascii="微软雅黑" w:hAnsi="微软雅黑" w:hint="eastAsia"/>
              </w:rPr>
              <w:t>形式支持</w:t>
            </w:r>
          </w:p>
        </w:tc>
      </w:tr>
      <w:tr w:rsidR="007467A1" w:rsidTr="00B826EF">
        <w:tc>
          <w:tcPr>
            <w:tcW w:w="1526" w:type="dxa"/>
          </w:tcPr>
          <w:p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0.4</w:t>
            </w:r>
          </w:p>
        </w:tc>
        <w:tc>
          <w:tcPr>
            <w:tcW w:w="2410" w:type="dxa"/>
          </w:tcPr>
          <w:p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020-08-03</w:t>
            </w:r>
          </w:p>
        </w:tc>
        <w:tc>
          <w:tcPr>
            <w:tcW w:w="4586" w:type="dxa"/>
          </w:tcPr>
          <w:p w:rsidR="007467A1" w:rsidRPr="00451E61" w:rsidRDefault="00C87B65" w:rsidP="00451E61">
            <w:pPr>
              <w:pStyle w:val="a4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 w:rsidRPr="00451E61">
              <w:rPr>
                <w:rFonts w:ascii="微软雅黑" w:hAnsi="微软雅黑" w:hint="eastAsia"/>
              </w:rPr>
              <w:t>Add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和</w:t>
            </w:r>
            <w:proofErr w:type="spellStart"/>
            <w:r w:rsidRPr="00451E61">
              <w:rPr>
                <w:rFonts w:ascii="微软雅黑" w:hAnsi="微软雅黑" w:hint="eastAsia"/>
              </w:rPr>
              <w:t>Sub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函数注释修正</w:t>
            </w:r>
          </w:p>
          <w:p w:rsidR="00451E61" w:rsidRPr="00451E61" w:rsidRDefault="00577944" w:rsidP="00451E61">
            <w:pPr>
              <w:pStyle w:val="a4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Memory.h</w:t>
            </w:r>
            <w:proofErr w:type="spellEnd"/>
            <w:r>
              <w:rPr>
                <w:rFonts w:ascii="微软雅黑" w:hAnsi="微软雅黑" w:hint="eastAsia"/>
              </w:rPr>
              <w:t>增加若干GR</w:t>
            </w:r>
            <w:r>
              <w:rPr>
                <w:rFonts w:ascii="微软雅黑" w:hAnsi="微软雅黑"/>
              </w:rPr>
              <w:t>AM,XRAM</w:t>
            </w:r>
            <w:r w:rsidR="002B31E7">
              <w:rPr>
                <w:rFonts w:ascii="微软雅黑" w:hAnsi="微软雅黑" w:hint="eastAsia"/>
              </w:rPr>
              <w:t>与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PU</w:t>
            </w:r>
            <w:r>
              <w:rPr>
                <w:rFonts w:ascii="微软雅黑" w:hAnsi="微软雅黑" w:hint="eastAsia"/>
              </w:rPr>
              <w:t>访问权限的函数</w:t>
            </w:r>
          </w:p>
        </w:tc>
      </w:tr>
      <w:tr w:rsidR="001D2F3A" w:rsidRPr="008973F3" w:rsidTr="00B826EF">
        <w:tc>
          <w:tcPr>
            <w:tcW w:w="1526" w:type="dxa"/>
          </w:tcPr>
          <w:p w:rsidR="001D2F3A" w:rsidRDefault="001D2F3A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</w:t>
            </w: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2410" w:type="dxa"/>
          </w:tcPr>
          <w:p w:rsidR="001D2F3A" w:rsidRDefault="001D2F3A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2020-08-05</w:t>
            </w:r>
          </w:p>
        </w:tc>
        <w:tc>
          <w:tcPr>
            <w:tcW w:w="4586" w:type="dxa"/>
          </w:tcPr>
          <w:p w:rsidR="00E5277A" w:rsidRPr="00986B5B" w:rsidRDefault="00E5277A" w:rsidP="00F4191B">
            <w:pPr>
              <w:pStyle w:val="a4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 w:rsidRPr="00986B5B">
              <w:rPr>
                <w:rFonts w:ascii="微软雅黑" w:hAnsi="微软雅黑" w:hint="eastAsia"/>
              </w:rPr>
              <w:t>增加I</w:t>
            </w:r>
            <w:r w:rsidRPr="00986B5B">
              <w:rPr>
                <w:rFonts w:ascii="微软雅黑" w:hAnsi="微软雅黑"/>
              </w:rPr>
              <w:t>IR</w:t>
            </w:r>
            <w:r w:rsidRPr="00986B5B">
              <w:rPr>
                <w:rFonts w:ascii="微软雅黑" w:hAnsi="微软雅黑" w:hint="eastAsia"/>
              </w:rPr>
              <w:t>函数模块</w:t>
            </w:r>
          </w:p>
          <w:p w:rsidR="001D2F3A" w:rsidRDefault="001D2F3A" w:rsidP="00F4191B">
            <w:pPr>
              <w:pStyle w:val="a4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修正了float2fix函数遇到极小值时出现的bug</w:t>
            </w:r>
          </w:p>
          <w:p w:rsidR="009B784C" w:rsidRPr="008973F3" w:rsidRDefault="009B784C" w:rsidP="00F4191B">
            <w:pPr>
              <w:pStyle w:val="a4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ultiSum</w:t>
            </w:r>
            <w:proofErr w:type="spellEnd"/>
            <w:r>
              <w:rPr>
                <w:rFonts w:ascii="微软雅黑" w:hAnsi="微软雅黑" w:hint="eastAsia"/>
              </w:rPr>
              <w:t>函数说明修正</w:t>
            </w:r>
          </w:p>
        </w:tc>
      </w:tr>
      <w:tr w:rsidR="00C451B6" w:rsidRPr="008973F3" w:rsidTr="00B826EF">
        <w:tc>
          <w:tcPr>
            <w:tcW w:w="1526" w:type="dxa"/>
          </w:tcPr>
          <w:p w:rsidR="00C451B6" w:rsidRDefault="00C451B6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0.6</w:t>
            </w:r>
          </w:p>
        </w:tc>
        <w:tc>
          <w:tcPr>
            <w:tcW w:w="2410" w:type="dxa"/>
          </w:tcPr>
          <w:p w:rsidR="00C451B6" w:rsidRDefault="00C451B6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020-08-26</w:t>
            </w:r>
          </w:p>
        </w:tc>
        <w:tc>
          <w:tcPr>
            <w:tcW w:w="4586" w:type="dxa"/>
          </w:tcPr>
          <w:p w:rsidR="00C451B6" w:rsidRDefault="00C451B6" w:rsidP="00F4191B">
            <w:pPr>
              <w:pStyle w:val="a4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l</w:t>
            </w:r>
            <w:r>
              <w:rPr>
                <w:rFonts w:ascii="微软雅黑" w:hAnsi="微软雅黑"/>
              </w:rPr>
              <w:t>u</w:t>
            </w:r>
            <w:r>
              <w:rPr>
                <w:rFonts w:ascii="微软雅黑" w:hAnsi="微软雅黑" w:hint="eastAsia"/>
              </w:rPr>
              <w:t>模块增加</w:t>
            </w:r>
            <w:r w:rsidRPr="00C451B6">
              <w:rPr>
                <w:rFonts w:ascii="微软雅黑" w:hAnsi="微软雅黑"/>
              </w:rPr>
              <w:t>Add_DMA_Wola2</w:t>
            </w:r>
            <w:r>
              <w:rPr>
                <w:rFonts w:ascii="微软雅黑" w:hAnsi="微软雅黑" w:hint="eastAsia"/>
              </w:rPr>
              <w:t>函数</w:t>
            </w:r>
          </w:p>
          <w:p w:rsidR="002A21D3" w:rsidRDefault="002A21D3" w:rsidP="00F4191B">
            <w:pPr>
              <w:pStyle w:val="a4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模块增加</w:t>
            </w:r>
            <w:proofErr w:type="spellStart"/>
            <w:r w:rsidR="00EE0436" w:rsidRPr="00EE0436">
              <w:rPr>
                <w:rFonts w:ascii="微软雅黑" w:hAnsi="微软雅黑"/>
              </w:rPr>
              <w:t>SingleSerSquare</w:t>
            </w:r>
            <w:proofErr w:type="spellEnd"/>
            <w:r w:rsidR="00EE0436">
              <w:rPr>
                <w:rFonts w:ascii="微软雅黑" w:hAnsi="微软雅黑" w:hint="eastAsia"/>
              </w:rPr>
              <w:t>函数</w:t>
            </w:r>
          </w:p>
          <w:p w:rsidR="002E2810" w:rsidRDefault="002E2810" w:rsidP="00F4191B">
            <w:pPr>
              <w:pStyle w:val="a4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增加F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函数库</w:t>
            </w:r>
          </w:p>
          <w:p w:rsidR="002E2810" w:rsidRPr="00986B5B" w:rsidRDefault="002E2810" w:rsidP="00F4191B">
            <w:pPr>
              <w:pStyle w:val="a4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库的宽幅乘法器，复数乘法器</w:t>
            </w:r>
          </w:p>
        </w:tc>
      </w:tr>
      <w:tr w:rsidR="00C25161" w:rsidRPr="008973F3" w:rsidTr="00B826EF">
        <w:tc>
          <w:tcPr>
            <w:tcW w:w="1526" w:type="dxa"/>
          </w:tcPr>
          <w:p w:rsidR="00C25161" w:rsidRDefault="00C25161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V0.7</w:t>
            </w:r>
          </w:p>
        </w:tc>
        <w:tc>
          <w:tcPr>
            <w:tcW w:w="2410" w:type="dxa"/>
          </w:tcPr>
          <w:p w:rsidR="00C25161" w:rsidRDefault="00C25161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2020-10-10</w:t>
            </w:r>
          </w:p>
        </w:tc>
        <w:tc>
          <w:tcPr>
            <w:tcW w:w="4586" w:type="dxa"/>
          </w:tcPr>
          <w:p w:rsidR="00E03317" w:rsidRDefault="00B00CBC">
            <w:pPr>
              <w:pStyle w:val="a4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 w:rsidRPr="00B00CBC">
              <w:rPr>
                <w:rFonts w:ascii="微软雅黑" w:hAnsi="微软雅黑"/>
              </w:rPr>
              <w:t>float_model</w:t>
            </w:r>
            <w:proofErr w:type="spellEnd"/>
            <w:r w:rsidRPr="00B00CBC">
              <w:rPr>
                <w:rFonts w:ascii="微软雅黑" w:hAnsi="微软雅黑" w:hint="eastAsia"/>
              </w:rPr>
              <w:t>库根据硬件完成情况增加线性变换等函数</w:t>
            </w:r>
            <w:r w:rsidR="005F4F21">
              <w:rPr>
                <w:rFonts w:ascii="微软雅黑" w:hAnsi="微软雅黑" w:hint="eastAsia"/>
              </w:rPr>
              <w:t>；</w:t>
            </w:r>
          </w:p>
          <w:p w:rsidR="00E03317" w:rsidRDefault="00C25161">
            <w:pPr>
              <w:pStyle w:val="a4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lastRenderedPageBreak/>
              <w:t>fft</w:t>
            </w:r>
            <w:proofErr w:type="spellEnd"/>
            <w:r>
              <w:rPr>
                <w:rFonts w:ascii="微软雅黑" w:hAnsi="微软雅黑" w:hint="eastAsia"/>
              </w:rPr>
              <w:t>函数根据硬件完成情况，同步了硬件算法精度缺失部分</w:t>
            </w:r>
            <w:r w:rsidR="005F4F21">
              <w:rPr>
                <w:rFonts w:ascii="微软雅黑" w:hAnsi="微软雅黑" w:hint="eastAsia"/>
              </w:rPr>
              <w:t>；</w:t>
            </w:r>
          </w:p>
        </w:tc>
      </w:tr>
      <w:tr w:rsidR="001C7896" w:rsidRPr="008973F3" w:rsidTr="00B826EF">
        <w:tc>
          <w:tcPr>
            <w:tcW w:w="1526" w:type="dxa"/>
          </w:tcPr>
          <w:p w:rsidR="001C7896" w:rsidRDefault="001C7896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V0.8</w:t>
            </w:r>
          </w:p>
        </w:tc>
        <w:tc>
          <w:tcPr>
            <w:tcW w:w="2410" w:type="dxa"/>
          </w:tcPr>
          <w:p w:rsidR="001C7896" w:rsidRDefault="001C7896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2121/3/3</w:t>
            </w:r>
          </w:p>
        </w:tc>
        <w:tc>
          <w:tcPr>
            <w:tcW w:w="4586" w:type="dxa"/>
          </w:tcPr>
          <w:p w:rsidR="009E472A" w:rsidRDefault="001C7896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增加二维卷积函数库；</w:t>
            </w:r>
          </w:p>
        </w:tc>
      </w:tr>
      <w:tr w:rsidR="00CE1D46" w:rsidRPr="008973F3" w:rsidTr="00B826EF">
        <w:tc>
          <w:tcPr>
            <w:tcW w:w="1526" w:type="dxa"/>
          </w:tcPr>
          <w:p w:rsidR="00CE1D46" w:rsidRDefault="00CE1D46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V0.9</w:t>
            </w:r>
          </w:p>
        </w:tc>
        <w:tc>
          <w:tcPr>
            <w:tcW w:w="2410" w:type="dxa"/>
          </w:tcPr>
          <w:p w:rsidR="00CE1D46" w:rsidRDefault="00CE1D46" w:rsidP="00CE1D4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2021/3/19</w:t>
            </w:r>
          </w:p>
        </w:tc>
        <w:tc>
          <w:tcPr>
            <w:tcW w:w="4586" w:type="dxa"/>
          </w:tcPr>
          <w:p w:rsidR="00CE1D46" w:rsidRDefault="00CE1D46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依据硬件设计修正二维卷积函数；</w:t>
            </w:r>
          </w:p>
          <w:p w:rsidR="00CE1D46" w:rsidRDefault="00CE1D46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增加CNN模型激活函数；</w:t>
            </w:r>
          </w:p>
          <w:p w:rsidR="00CE1D46" w:rsidRDefault="00CE1D46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增加二维卷积以0补边规则；</w:t>
            </w:r>
          </w:p>
          <w:p w:rsidR="00206F21" w:rsidRDefault="00206F21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删去8*8乘法器与硬件同步；</w:t>
            </w:r>
          </w:p>
        </w:tc>
      </w:tr>
      <w:tr w:rsidR="0063145E" w:rsidRPr="008973F3" w:rsidTr="00B826EF">
        <w:tc>
          <w:tcPr>
            <w:tcW w:w="1526" w:type="dxa"/>
          </w:tcPr>
          <w:p w:rsidR="0063145E" w:rsidRDefault="0063145E" w:rsidP="00BF7350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V0.9.1</w:t>
            </w:r>
          </w:p>
        </w:tc>
        <w:tc>
          <w:tcPr>
            <w:tcW w:w="2410" w:type="dxa"/>
          </w:tcPr>
          <w:p w:rsidR="0063145E" w:rsidRDefault="0063145E" w:rsidP="0063145E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2021/5/7</w:t>
            </w:r>
          </w:p>
        </w:tc>
        <w:tc>
          <w:tcPr>
            <w:tcW w:w="4586" w:type="dxa"/>
          </w:tcPr>
          <w:p w:rsidR="0063145E" w:rsidRDefault="0063145E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修正部分bug；</w:t>
            </w:r>
          </w:p>
          <w:p w:rsidR="0063145E" w:rsidRDefault="0063145E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CONV库下增加滚动矩阵乘函数；</w:t>
            </w:r>
          </w:p>
          <w:p w:rsidR="0063145E" w:rsidRDefault="0063145E" w:rsidP="009E472A">
            <w:pPr>
              <w:pStyle w:val="a4"/>
              <w:widowControl/>
              <w:ind w:left="360"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CONV库下增加</w:t>
            </w:r>
            <w:r w:rsidRPr="0063145E">
              <w:rPr>
                <w:rFonts w:ascii="微软雅黑" w:hAnsi="微软雅黑"/>
              </w:rPr>
              <w:t>1024长度的48位乘累加器</w:t>
            </w:r>
            <w:r>
              <w:rPr>
                <w:rFonts w:ascii="微软雅黑" w:hAnsi="微软雅黑" w:hint="eastAsia"/>
              </w:rPr>
              <w:t>；</w:t>
            </w:r>
          </w:p>
        </w:tc>
      </w:tr>
      <w:tr w:rsidR="006E3962" w:rsidRPr="008973F3" w:rsidTr="00B826EF">
        <w:trPr>
          <w:ins w:id="0" w:author="Administrator" w:date="2021-06-23T17:35:00Z"/>
        </w:trPr>
        <w:tc>
          <w:tcPr>
            <w:tcW w:w="1526" w:type="dxa"/>
          </w:tcPr>
          <w:p w:rsidR="006E3962" w:rsidRDefault="006E3962" w:rsidP="00BF7350">
            <w:pPr>
              <w:widowControl/>
              <w:ind w:firstLine="480"/>
              <w:jc w:val="left"/>
              <w:rPr>
                <w:ins w:id="1" w:author="Administrator" w:date="2021-06-23T17:35:00Z"/>
                <w:rFonts w:ascii="微软雅黑" w:hAnsi="微软雅黑"/>
              </w:rPr>
            </w:pPr>
            <w:ins w:id="2" w:author="Administrator" w:date="2021-06-23T17:35:00Z">
              <w:r>
                <w:rPr>
                  <w:rFonts w:ascii="微软雅黑" w:hAnsi="微软雅黑" w:hint="eastAsia"/>
                </w:rPr>
                <w:t>V0.9.2</w:t>
              </w:r>
            </w:ins>
          </w:p>
        </w:tc>
        <w:tc>
          <w:tcPr>
            <w:tcW w:w="2410" w:type="dxa"/>
          </w:tcPr>
          <w:p w:rsidR="006E3962" w:rsidRDefault="006E3962" w:rsidP="0063145E">
            <w:pPr>
              <w:widowControl/>
              <w:ind w:firstLine="480"/>
              <w:jc w:val="left"/>
              <w:rPr>
                <w:ins w:id="3" w:author="Administrator" w:date="2021-06-23T17:35:00Z"/>
                <w:rFonts w:ascii="微软雅黑" w:hAnsi="微软雅黑"/>
              </w:rPr>
            </w:pPr>
            <w:ins w:id="4" w:author="Administrator" w:date="2021-06-23T17:35:00Z">
              <w:r>
                <w:rPr>
                  <w:rFonts w:ascii="微软雅黑" w:hAnsi="微软雅黑" w:hint="eastAsia"/>
                </w:rPr>
                <w:t>202/6/23</w:t>
              </w:r>
            </w:ins>
          </w:p>
        </w:tc>
        <w:tc>
          <w:tcPr>
            <w:tcW w:w="4586" w:type="dxa"/>
          </w:tcPr>
          <w:p w:rsidR="006E3962" w:rsidRDefault="006E3962" w:rsidP="006E3962">
            <w:pPr>
              <w:pStyle w:val="a4"/>
              <w:widowControl/>
              <w:ind w:left="360" w:firstLineChars="0" w:firstLine="0"/>
              <w:jc w:val="left"/>
              <w:rPr>
                <w:ins w:id="5" w:author="Administrator" w:date="2021-06-23T17:35:00Z"/>
                <w:rFonts w:ascii="微软雅黑" w:hAnsi="微软雅黑"/>
              </w:rPr>
            </w:pPr>
            <w:ins w:id="6" w:author="Administrator" w:date="2021-06-23T17:35:00Z">
              <w:r>
                <w:rPr>
                  <w:rFonts w:ascii="微软雅黑" w:hAnsi="微软雅黑" w:hint="eastAsia"/>
                </w:rPr>
                <w:t>修正部分bug；</w:t>
              </w:r>
            </w:ins>
          </w:p>
          <w:p w:rsidR="006E3962" w:rsidRDefault="006E3962" w:rsidP="006E3962">
            <w:pPr>
              <w:pStyle w:val="a4"/>
              <w:widowControl/>
              <w:ind w:left="360" w:firstLineChars="0" w:firstLine="0"/>
              <w:jc w:val="left"/>
              <w:rPr>
                <w:ins w:id="7" w:author="Administrator" w:date="2021-06-23T17:36:00Z"/>
                <w:rFonts w:ascii="微软雅黑" w:hAnsi="微软雅黑"/>
              </w:rPr>
            </w:pPr>
            <w:ins w:id="8" w:author="Administrator" w:date="2021-06-23T17:35:00Z">
              <w:r>
                <w:rPr>
                  <w:rFonts w:ascii="微软雅黑" w:hAnsi="微软雅黑" w:hint="eastAsia"/>
                </w:rPr>
                <w:t>CONV库下</w:t>
              </w:r>
            </w:ins>
            <w:ins w:id="9" w:author="Administrator" w:date="2021-06-23T17:36:00Z">
              <w:r w:rsidRPr="006E3962">
                <w:rPr>
                  <w:rFonts w:ascii="微软雅黑" w:hAnsi="微软雅黑"/>
                </w:rPr>
                <w:t>Logistic与</w:t>
              </w:r>
              <w:proofErr w:type="spellStart"/>
              <w:r w:rsidRPr="006E3962">
                <w:rPr>
                  <w:rFonts w:ascii="微软雅黑" w:hAnsi="微软雅黑" w:hint="eastAsia"/>
                </w:rPr>
                <w:t>Tanh</w:t>
              </w:r>
              <w:proofErr w:type="spellEnd"/>
              <w:r w:rsidRPr="006E3962">
                <w:rPr>
                  <w:rFonts w:ascii="微软雅黑" w:hAnsi="微软雅黑" w:hint="eastAsia"/>
                </w:rPr>
                <w:t>改为查表法</w:t>
              </w:r>
              <w:r>
                <w:rPr>
                  <w:rFonts w:ascii="微软雅黑" w:hAnsi="微软雅黑" w:hint="eastAsia"/>
                </w:rPr>
                <w:t>；</w:t>
              </w:r>
            </w:ins>
          </w:p>
          <w:p w:rsidR="006E3962" w:rsidRDefault="006E3962" w:rsidP="006E3962">
            <w:pPr>
              <w:pStyle w:val="a4"/>
              <w:widowControl/>
              <w:ind w:left="360" w:firstLineChars="0" w:firstLine="0"/>
              <w:jc w:val="left"/>
              <w:rPr>
                <w:ins w:id="10" w:author="Administrator" w:date="2021-06-23T17:35:00Z"/>
                <w:rFonts w:ascii="微软雅黑" w:hAnsi="微软雅黑"/>
              </w:rPr>
            </w:pPr>
            <w:ins w:id="11" w:author="Administrator" w:date="2021-06-23T17:35:00Z">
              <w:r>
                <w:rPr>
                  <w:rFonts w:ascii="微软雅黑" w:hAnsi="微软雅黑" w:hint="eastAsia"/>
                </w:rPr>
                <w:t>CONV库下增加</w:t>
              </w:r>
            </w:ins>
            <w:ins w:id="12" w:author="Administrator" w:date="2021-06-23T17:36:00Z">
              <w:r>
                <w:rPr>
                  <w:rFonts w:ascii="微软雅黑" w:hAnsi="微软雅黑" w:hint="eastAsia"/>
                </w:rPr>
                <w:t>16k</w:t>
              </w:r>
            </w:ins>
            <w:ins w:id="13" w:author="Administrator" w:date="2021-06-23T17:35:00Z">
              <w:r w:rsidRPr="0063145E">
                <w:rPr>
                  <w:rFonts w:ascii="微软雅黑" w:hAnsi="微软雅黑"/>
                </w:rPr>
                <w:t>长度的48位乘累加器</w:t>
              </w:r>
              <w:r>
                <w:rPr>
                  <w:rFonts w:ascii="微软雅黑" w:hAnsi="微软雅黑" w:hint="eastAsia"/>
                </w:rPr>
                <w:t>；</w:t>
              </w:r>
            </w:ins>
          </w:p>
        </w:tc>
      </w:tr>
    </w:tbl>
    <w:p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06060" w:rsidRPr="000E5B9F" w:rsidRDefault="004F4D53" w:rsidP="00154B49">
      <w:pPr>
        <w:pStyle w:val="2"/>
        <w:ind w:firstLine="560"/>
      </w:pPr>
      <w:bookmarkStart w:id="14" w:name="_Toc67577077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14"/>
    </w:p>
    <w:p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3pt;height:236.4pt" o:ole="">
            <v:imagedata r:id="rId15" o:title=""/>
          </v:shape>
          <o:OLEObject Type="Embed" ProgID="Visio.Drawing.15" ShapeID="_x0000_i1025" DrawAspect="Content" ObjectID="_1688373484" r:id="rId16"/>
        </w:object>
      </w:r>
    </w:p>
    <w:p w:rsidR="00B109DE" w:rsidRPr="00154B49" w:rsidRDefault="004A1BEF" w:rsidP="001564F6">
      <w:pPr>
        <w:pStyle w:val="2"/>
        <w:ind w:firstLine="560"/>
      </w:pPr>
      <w:bookmarkStart w:id="15" w:name="_Toc67577078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5"/>
    </w:p>
    <w:p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:rsidR="001E6BCA" w:rsidRPr="000E5B9F" w:rsidRDefault="001E6BCA" w:rsidP="00EB26E6">
      <w:pPr>
        <w:pStyle w:val="3"/>
        <w:ind w:firstLine="480"/>
      </w:pPr>
      <w:bookmarkStart w:id="16" w:name="_Toc67577079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16"/>
    </w:p>
    <w:p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:rsidR="001E6BCA" w:rsidRPr="00EB26E6" w:rsidRDefault="001E6BCA" w:rsidP="00EB26E6">
      <w:pPr>
        <w:pStyle w:val="3"/>
        <w:ind w:firstLine="480"/>
      </w:pPr>
      <w:bookmarkStart w:id="17" w:name="_Toc67577080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17"/>
    </w:p>
    <w:p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立即数操作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RD1/RD0 &lt;=&gt; RDx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RD31~0 &lt;=&gt; RDx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18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18"/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M[</w:t>
            </w:r>
            <w:bookmarkStart w:id="19" w:name="OLE_LINK2"/>
            <w:bookmarkStart w:id="20" w:name="OLE_LINK3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19"/>
            <w:bookmarkEnd w:id="20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Rf(RA7~4)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Rf(RA2~0)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RD23~0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(RD1~0) 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RDx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RA7~4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RA2~0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:rsidR="00197D2E" w:rsidRPr="00154B49" w:rsidRDefault="00CD525B" w:rsidP="00154B49">
      <w:pPr>
        <w:pStyle w:val="2"/>
        <w:ind w:firstLine="560"/>
      </w:pPr>
      <w:bookmarkStart w:id="21" w:name="_Toc67577081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21"/>
    </w:p>
    <w:p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22" w:name="_Toc67577082"/>
      <w:r w:rsidRPr="00EB26E6">
        <w:rPr>
          <w:rFonts w:hint="eastAsia"/>
        </w:rPr>
        <w:t>资源</w:t>
      </w:r>
      <w:bookmarkEnd w:id="22"/>
    </w:p>
    <w:p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5"/>
        <w:tblW w:w="0" w:type="auto"/>
        <w:tblInd w:w="360" w:type="dxa"/>
        <w:tblLook w:val="04A0"/>
      </w:tblPr>
      <w:tblGrid>
        <w:gridCol w:w="4082"/>
        <w:gridCol w:w="4080"/>
      </w:tblGrid>
      <w:tr w:rsidR="008C24C8" w:rsidRPr="00005BF2" w:rsidTr="008C24C8">
        <w:tc>
          <w:tcPr>
            <w:tcW w:w="4148" w:type="dxa"/>
          </w:tcPr>
          <w:p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:rsidTr="008C24C8">
        <w:tc>
          <w:tcPr>
            <w:tcW w:w="4148" w:type="dxa"/>
          </w:tcPr>
          <w:p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:rsidTr="008C24C8">
        <w:tc>
          <w:tcPr>
            <w:tcW w:w="4148" w:type="dxa"/>
          </w:tcPr>
          <w:p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:rsidTr="008C24C8">
        <w:tc>
          <w:tcPr>
            <w:tcW w:w="4148" w:type="dxa"/>
          </w:tcPr>
          <w:p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23" w:name="_Toc67577083"/>
      <w:r w:rsidRPr="00EB26E6">
        <w:rPr>
          <w:rFonts w:hint="eastAsia"/>
        </w:rPr>
        <w:t>规则</w:t>
      </w:r>
      <w:bookmarkEnd w:id="23"/>
    </w:p>
    <w:tbl>
      <w:tblPr>
        <w:tblStyle w:val="a5"/>
        <w:tblW w:w="0" w:type="auto"/>
        <w:tblInd w:w="421" w:type="dxa"/>
        <w:tblLayout w:type="fixed"/>
        <w:tblLook w:val="04A0"/>
      </w:tblPr>
      <w:tblGrid>
        <w:gridCol w:w="1293"/>
        <w:gridCol w:w="2799"/>
        <w:gridCol w:w="4009"/>
      </w:tblGrid>
      <w:tr w:rsidR="001C66E8" w:rsidRPr="00005BF2" w:rsidTr="007E71E3">
        <w:tc>
          <w:tcPr>
            <w:tcW w:w="1293" w:type="dxa"/>
          </w:tcPr>
          <w:p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2799" w:type="dxa"/>
          </w:tcPr>
          <w:p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:rsidTr="007E71E3">
        <w:tc>
          <w:tcPr>
            <w:tcW w:w="1293" w:type="dxa"/>
          </w:tcPr>
          <w:p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r w:rsidR="006D5021" w:rsidRPr="00E35EAC">
              <w:rPr>
                <w:rFonts w:ascii="微软雅黑" w:hAnsi="微软雅黑"/>
                <w:szCs w:val="21"/>
              </w:rPr>
              <w:t>RAx</w:t>
            </w:r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:rsidR="004D2154" w:rsidRPr="00E35EAC" w:rsidRDefault="004102BF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M[RAx];</w:t>
            </w:r>
            <w:r>
              <w:rPr>
                <w:rFonts w:ascii="微软雅黑" w:hAnsi="微软雅黑"/>
                <w:szCs w:val="21"/>
              </w:rPr>
              <w:br/>
            </w:r>
            <w:r w:rsidR="00A158F1" w:rsidRPr="003A784D">
              <w:rPr>
                <w:rFonts w:ascii="微软雅黑" w:hAnsi="微软雅黑" w:hint="eastAsia"/>
                <w:strike/>
                <w:szCs w:val="21"/>
                <w:rPrChange w:id="24" w:author="Administrator" w:date="2021-07-21T11:51:00Z">
                  <w:rPr>
                    <w:rFonts w:ascii="微软雅黑" w:hAnsi="微软雅黑" w:hint="eastAsia"/>
                    <w:szCs w:val="21"/>
                  </w:rPr>
                </w:rPrChange>
              </w:rPr>
              <w:t>R</w:t>
            </w:r>
            <w:r w:rsidR="00A158F1" w:rsidRPr="003A784D">
              <w:rPr>
                <w:rFonts w:ascii="微软雅黑" w:hAnsi="微软雅黑"/>
                <w:strike/>
                <w:szCs w:val="21"/>
                <w:rPrChange w:id="25" w:author="Administrator" w:date="2021-07-21T11:51:00Z">
                  <w:rPr>
                    <w:rFonts w:ascii="微软雅黑" w:hAnsi="微软雅黑"/>
                    <w:szCs w:val="21"/>
                  </w:rPr>
                </w:rPrChange>
              </w:rPr>
              <w:t>Dx/RA</w:t>
            </w:r>
            <w:r w:rsidR="00FF6E5D" w:rsidRPr="003A784D">
              <w:rPr>
                <w:rFonts w:ascii="微软雅黑" w:hAnsi="微软雅黑"/>
                <w:strike/>
                <w:szCs w:val="21"/>
                <w:rPrChange w:id="26" w:author="Administrator" w:date="2021-07-21T11:51:00Z">
                  <w:rPr>
                    <w:rFonts w:ascii="微软雅黑" w:hAnsi="微软雅黑"/>
                    <w:szCs w:val="21"/>
                  </w:rPr>
                </w:rPrChange>
              </w:rPr>
              <w:t>y</w:t>
            </w:r>
            <w:r w:rsidR="00A158F1" w:rsidRPr="003A784D">
              <w:rPr>
                <w:rFonts w:ascii="微软雅黑" w:hAnsi="微软雅黑"/>
                <w:strike/>
                <w:szCs w:val="21"/>
                <w:rPrChange w:id="27" w:author="Administrator" w:date="2021-07-21T11:51:00Z">
                  <w:rPr>
                    <w:rFonts w:ascii="微软雅黑" w:hAnsi="微软雅黑"/>
                    <w:szCs w:val="21"/>
                  </w:rPr>
                </w:rPrChange>
              </w:rPr>
              <w:t xml:space="preserve"> = </w:t>
            </w:r>
            <w:r w:rsidR="009070D5" w:rsidRPr="003A784D">
              <w:rPr>
                <w:rFonts w:ascii="微软雅黑" w:hAnsi="微软雅黑"/>
                <w:strike/>
                <w:color w:val="7030A0"/>
                <w:szCs w:val="21"/>
                <w:rPrChange w:id="28" w:author="Administrator" w:date="2021-07-21T11:51:00Z">
                  <w:rPr>
                    <w:rFonts w:ascii="微软雅黑" w:hAnsi="微软雅黑"/>
                    <w:color w:val="7030A0"/>
                    <w:szCs w:val="21"/>
                  </w:rPr>
                </w:rPrChange>
              </w:rPr>
              <w:t>GET_M</w:t>
            </w:r>
            <w:r w:rsidR="00A158F1" w:rsidRPr="003A784D">
              <w:rPr>
                <w:rFonts w:ascii="微软雅黑" w:hAnsi="微软雅黑"/>
                <w:strike/>
                <w:szCs w:val="21"/>
                <w:rPrChange w:id="29" w:author="Administrator" w:date="2021-07-21T11:51:00Z">
                  <w:rPr>
                    <w:rFonts w:ascii="微软雅黑" w:hAnsi="微软雅黑"/>
                    <w:szCs w:val="21"/>
                  </w:rPr>
                </w:rPrChange>
              </w:rPr>
              <w:t>(RAx);</w:t>
            </w:r>
            <w:r w:rsidR="00F52C9F" w:rsidRPr="003A784D">
              <w:rPr>
                <w:rFonts w:ascii="微软雅黑" w:hAnsi="微软雅黑" w:hint="eastAsia"/>
                <w:strike/>
                <w:szCs w:val="21"/>
                <w:rPrChange w:id="30" w:author="Administrator" w:date="2021-07-21T11:51:00Z">
                  <w:rPr>
                    <w:rFonts w:ascii="微软雅黑" w:hAnsi="微软雅黑" w:hint="eastAsia"/>
                    <w:szCs w:val="21"/>
                  </w:rPr>
                </w:rPrChange>
              </w:rPr>
              <w:t>（将舍弃）</w:t>
            </w:r>
          </w:p>
        </w:tc>
      </w:tr>
      <w:tr w:rsidR="001C66E8" w:rsidRPr="00005BF2" w:rsidTr="007E71E3">
        <w:tc>
          <w:tcPr>
            <w:tcW w:w="1293" w:type="dxa"/>
          </w:tcPr>
          <w:p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2799" w:type="dxa"/>
          </w:tcPr>
          <w:p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:rsidR="0005445C" w:rsidRDefault="0005445C" w:rsidP="005F547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  <w:p w:rsidR="004D2154" w:rsidRPr="003A784D" w:rsidRDefault="00A21842" w:rsidP="00327300">
            <w:pPr>
              <w:ind w:firstLineChars="0" w:firstLine="0"/>
              <w:rPr>
                <w:rFonts w:ascii="微软雅黑" w:hAnsi="微软雅黑"/>
                <w:strike/>
                <w:szCs w:val="21"/>
                <w:rPrChange w:id="31" w:author="Administrator" w:date="2021-07-21T11:51:00Z">
                  <w:rPr>
                    <w:rFonts w:ascii="微软雅黑" w:hAnsi="微软雅黑"/>
                    <w:szCs w:val="21"/>
                  </w:rPr>
                </w:rPrChange>
              </w:rPr>
            </w:pPr>
            <w:r w:rsidRPr="003A784D">
              <w:rPr>
                <w:rFonts w:ascii="微软雅黑" w:hAnsi="微软雅黑" w:hint="eastAsia"/>
                <w:strike/>
                <w:color w:val="7030A0"/>
                <w:szCs w:val="21"/>
                <w:rPrChange w:id="32" w:author="Administrator" w:date="2021-07-21T11:51:00Z">
                  <w:rPr>
                    <w:rFonts w:ascii="微软雅黑" w:hAnsi="微软雅黑" w:hint="eastAsia"/>
                    <w:color w:val="7030A0"/>
                    <w:szCs w:val="21"/>
                  </w:rPr>
                </w:rPrChange>
              </w:rPr>
              <w:t>S</w:t>
            </w:r>
            <w:r w:rsidRPr="003A784D">
              <w:rPr>
                <w:rFonts w:ascii="微软雅黑" w:hAnsi="微软雅黑"/>
                <w:strike/>
                <w:color w:val="7030A0"/>
                <w:szCs w:val="21"/>
                <w:rPrChange w:id="33" w:author="Administrator" w:date="2021-07-21T11:51:00Z">
                  <w:rPr>
                    <w:rFonts w:ascii="微软雅黑" w:hAnsi="微软雅黑"/>
                    <w:color w:val="7030A0"/>
                    <w:szCs w:val="21"/>
                  </w:rPr>
                </w:rPrChange>
              </w:rPr>
              <w:t>ET_M</w:t>
            </w:r>
            <w:r w:rsidRPr="003A784D">
              <w:rPr>
                <w:rFonts w:ascii="微软雅黑" w:hAnsi="微软雅黑"/>
                <w:strike/>
                <w:szCs w:val="21"/>
                <w:rPrChange w:id="34" w:author="Administrator" w:date="2021-07-21T11:51:00Z">
                  <w:rPr>
                    <w:rFonts w:ascii="微软雅黑" w:hAnsi="微软雅黑"/>
                    <w:szCs w:val="21"/>
                  </w:rPr>
                </w:rPrChange>
              </w:rPr>
              <w:t>(RAx, RDx/RA</w:t>
            </w:r>
            <w:r w:rsidR="00D85D03" w:rsidRPr="003A784D">
              <w:rPr>
                <w:rFonts w:ascii="微软雅黑" w:hAnsi="微软雅黑"/>
                <w:strike/>
                <w:szCs w:val="21"/>
                <w:rPrChange w:id="35" w:author="Administrator" w:date="2021-07-21T11:51:00Z">
                  <w:rPr>
                    <w:rFonts w:ascii="微软雅黑" w:hAnsi="微软雅黑"/>
                    <w:szCs w:val="21"/>
                  </w:rPr>
                </w:rPrChange>
              </w:rPr>
              <w:t>y</w:t>
            </w:r>
            <w:r w:rsidRPr="003A784D">
              <w:rPr>
                <w:rFonts w:ascii="微软雅黑" w:hAnsi="微软雅黑"/>
                <w:strike/>
                <w:szCs w:val="21"/>
                <w:rPrChange w:id="36" w:author="Administrator" w:date="2021-07-21T11:51:00Z">
                  <w:rPr>
                    <w:rFonts w:ascii="微软雅黑" w:hAnsi="微软雅黑"/>
                    <w:szCs w:val="21"/>
                  </w:rPr>
                </w:rPrChange>
              </w:rPr>
              <w:t>)</w:t>
            </w:r>
            <w:r w:rsidR="007C6CC1" w:rsidRPr="003A784D">
              <w:rPr>
                <w:rFonts w:ascii="微软雅黑" w:hAnsi="微软雅黑"/>
                <w:strike/>
                <w:szCs w:val="21"/>
                <w:rPrChange w:id="37" w:author="Administrator" w:date="2021-07-21T11:51:00Z">
                  <w:rPr>
                    <w:rFonts w:ascii="微软雅黑" w:hAnsi="微软雅黑"/>
                    <w:szCs w:val="21"/>
                  </w:rPr>
                </w:rPrChange>
              </w:rPr>
              <w:t>;</w:t>
            </w:r>
            <w:r w:rsidR="004A50AC" w:rsidRPr="003A784D">
              <w:rPr>
                <w:rFonts w:ascii="微软雅黑" w:hAnsi="微软雅黑" w:hint="eastAsia"/>
                <w:strike/>
                <w:szCs w:val="21"/>
                <w:rPrChange w:id="38" w:author="Administrator" w:date="2021-07-21T11:51:00Z">
                  <w:rPr>
                    <w:rFonts w:ascii="微软雅黑" w:hAnsi="微软雅黑" w:hint="eastAsia"/>
                    <w:szCs w:val="21"/>
                  </w:rPr>
                </w:rPrChange>
              </w:rPr>
              <w:t xml:space="preserve"> （将舍弃）</w:t>
            </w:r>
          </w:p>
        </w:tc>
      </w:tr>
      <w:tr w:rsidR="00BD15FB" w:rsidRPr="00005BF2" w:rsidTr="007E71E3">
        <w:tc>
          <w:tcPr>
            <w:tcW w:w="1293" w:type="dxa"/>
          </w:tcPr>
          <w:p w:rsidR="000509C1" w:rsidRPr="00E35EAC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:rsidR="00BD15FB" w:rsidRPr="00574BA7" w:rsidRDefault="008226F9" w:rsidP="00574BA7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</w:tr>
      <w:tr w:rsidR="00BD15FB" w:rsidRPr="00005BF2" w:rsidTr="007E71E3">
        <w:tc>
          <w:tcPr>
            <w:tcW w:w="1293" w:type="dxa"/>
          </w:tcPr>
          <w:p w:rsidR="00FE4086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</w:tc>
        <w:tc>
          <w:tcPr>
            <w:tcW w:w="2799" w:type="dxa"/>
          </w:tcPr>
          <w:p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:rsidR="00040499" w:rsidRPr="00E35EAC" w:rsidRDefault="00632F57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</w:tr>
      <w:tr w:rsidR="001C66E8" w:rsidRPr="00005BF2" w:rsidTr="007E71E3">
        <w:tc>
          <w:tcPr>
            <w:tcW w:w="1293" w:type="dxa"/>
          </w:tcPr>
          <w:p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2799" w:type="dxa"/>
          </w:tcPr>
          <w:p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:rsidTr="007E71E3">
        <w:tc>
          <w:tcPr>
            <w:tcW w:w="1293" w:type="dxa"/>
          </w:tcPr>
          <w:p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2799" w:type="dxa"/>
          </w:tcPr>
          <w:p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:rsidTr="007E71E3">
        <w:tc>
          <w:tcPr>
            <w:tcW w:w="1293" w:type="dxa"/>
          </w:tcPr>
          <w:p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压栈</w:t>
            </w:r>
          </w:p>
        </w:tc>
        <w:tc>
          <w:tcPr>
            <w:tcW w:w="2799" w:type="dxa"/>
          </w:tcPr>
          <w:p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6E7AF0" w:rsidRPr="00E35EAC">
              <w:rPr>
                <w:rFonts w:ascii="微软雅黑" w:hAnsi="微软雅黑"/>
                <w:szCs w:val="21"/>
              </w:rPr>
              <w:t>RDx/RAx</w:t>
            </w:r>
          </w:p>
        </w:tc>
        <w:tc>
          <w:tcPr>
            <w:tcW w:w="4009" w:type="dxa"/>
          </w:tcPr>
          <w:p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:rsidTr="007E71E3">
        <w:tc>
          <w:tcPr>
            <w:tcW w:w="1293" w:type="dxa"/>
          </w:tcPr>
          <w:p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</w:p>
        </w:tc>
        <w:tc>
          <w:tcPr>
            <w:tcW w:w="2799" w:type="dxa"/>
          </w:tcPr>
          <w:p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DF25C9" w:rsidRPr="00E35EAC">
              <w:rPr>
                <w:rFonts w:ascii="微软雅黑" w:hAnsi="微软雅黑"/>
                <w:szCs w:val="21"/>
              </w:rPr>
              <w:t>RDx/RAx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:rsidTr="007E71E3">
        <w:tc>
          <w:tcPr>
            <w:tcW w:w="1293" w:type="dxa"/>
          </w:tcPr>
          <w:p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2799" w:type="dxa"/>
          </w:tcPr>
          <w:p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emcpy/dma</w:t>
            </w:r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(len, src, dst)</w:t>
            </w:r>
          </w:p>
        </w:tc>
      </w:tr>
      <w:tr w:rsidR="0039359C" w:rsidRPr="00005BF2" w:rsidTr="007E71E3">
        <w:tc>
          <w:tcPr>
            <w:tcW w:w="1293" w:type="dxa"/>
          </w:tcPr>
          <w:p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2799" w:type="dxa"/>
          </w:tcPr>
          <w:p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 func;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 func</w:t>
            </w:r>
            <w:r w:rsidR="00F47AC8">
              <w:rPr>
                <w:rFonts w:ascii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:rsidTr="007E71E3">
        <w:tc>
          <w:tcPr>
            <w:tcW w:w="1293" w:type="dxa"/>
          </w:tcPr>
          <w:p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2799" w:type="dxa"/>
          </w:tcPr>
          <w:p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r>
              <w:rPr>
                <w:rFonts w:ascii="微软雅黑" w:hAnsi="微软雅黑"/>
                <w:szCs w:val="21"/>
              </w:rPr>
              <w:t xml:space="preserve"> func;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 func()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:rsidTr="007E71E3">
        <w:tc>
          <w:tcPr>
            <w:tcW w:w="1293" w:type="dxa"/>
          </w:tcPr>
          <w:p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函数调用</w:t>
            </w:r>
          </w:p>
        </w:tc>
        <w:tc>
          <w:tcPr>
            <w:tcW w:w="2799" w:type="dxa"/>
          </w:tcPr>
          <w:p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send_para(RD0);</w:t>
            </w:r>
          </w:p>
          <w:p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lastRenderedPageBreak/>
              <w:t>call func;</w:t>
            </w:r>
          </w:p>
        </w:tc>
        <w:tc>
          <w:tcPr>
            <w:tcW w:w="4009" w:type="dxa"/>
          </w:tcPr>
          <w:p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>call func();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>对于Sub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r>
              <w:rPr>
                <w:rFonts w:ascii="微软雅黑" w:hAnsi="微软雅黑" w:hint="eastAsia"/>
                <w:color w:val="7030A0"/>
                <w:szCs w:val="21"/>
              </w:rPr>
              <w:t>则使用c</w:t>
            </w:r>
            <w:r>
              <w:rPr>
                <w:rFonts w:ascii="微软雅黑" w:hAnsi="微软雅黑"/>
                <w:color w:val="7030A0"/>
                <w:szCs w:val="21"/>
              </w:rPr>
              <w:t>all_AutoField func();</w:t>
            </w:r>
          </w:p>
        </w:tc>
      </w:tr>
    </w:tbl>
    <w:p w:rsidR="0032284E" w:rsidRPr="00DA2B88" w:rsidRDefault="00BD0108" w:rsidP="00BC4676">
      <w:pPr>
        <w:ind w:firstLine="480"/>
        <w:rPr>
          <w:b/>
          <w:bCs/>
          <w:color w:val="FF0000"/>
        </w:rPr>
      </w:pPr>
      <w:r w:rsidRPr="00DA2B88">
        <w:rPr>
          <w:rFonts w:hint="eastAsia"/>
          <w:b/>
          <w:bCs/>
          <w:color w:val="FF0000"/>
        </w:rPr>
        <w:lastRenderedPageBreak/>
        <w:t>注意</w:t>
      </w:r>
      <w:r w:rsidRPr="00DA2B88">
        <w:rPr>
          <w:rFonts w:hint="eastAsia"/>
          <w:b/>
          <w:bCs/>
          <w:color w:val="FF0000"/>
        </w:rPr>
        <w:t>:</w:t>
      </w:r>
      <w:r w:rsidRPr="00DA2B88">
        <w:rPr>
          <w:b/>
          <w:bCs/>
          <w:color w:val="FF0000"/>
        </w:rPr>
        <w:t xml:space="preserve"> </w:t>
      </w:r>
      <w:r w:rsidR="00875484" w:rsidRPr="00DA2B88">
        <w:rPr>
          <w:rFonts w:hint="eastAsia"/>
          <w:b/>
          <w:bCs/>
          <w:color w:val="FF0000"/>
        </w:rPr>
        <w:t>一般语句</w:t>
      </w:r>
      <w:r w:rsidR="00BC4676" w:rsidRPr="00DA2B88">
        <w:rPr>
          <w:rFonts w:hint="eastAsia"/>
          <w:b/>
          <w:bCs/>
          <w:color w:val="FF0000"/>
        </w:rPr>
        <w:t>不支持</w:t>
      </w:r>
      <w:r w:rsidR="00BC4676" w:rsidRPr="00DA2B88">
        <w:rPr>
          <w:rFonts w:hint="eastAsia"/>
          <w:b/>
          <w:bCs/>
          <w:color w:val="FF0000"/>
        </w:rPr>
        <w:t>++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--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，应使用</w:t>
      </w:r>
      <w:r w:rsidR="00BC4676" w:rsidRPr="00DA2B88">
        <w:rPr>
          <w:rFonts w:hint="eastAsia"/>
          <w:b/>
          <w:bCs/>
          <w:color w:val="FF0000"/>
        </w:rPr>
        <w:t xml:space="preserve"> +=1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代替。特殊情况下，如</w:t>
      </w:r>
      <w:r w:rsidR="00BC4676" w:rsidRPr="00DA2B88">
        <w:rPr>
          <w:rFonts w:hint="eastAsia"/>
          <w:b/>
          <w:bCs/>
          <w:color w:val="FF0000"/>
        </w:rPr>
        <w:t>M</w:t>
      </w:r>
      <w:r w:rsidR="00BC4676" w:rsidRPr="00DA2B88">
        <w:rPr>
          <w:b/>
          <w:bCs/>
          <w:color w:val="FF0000"/>
        </w:rPr>
        <w:t xml:space="preserve">[RA++] M[RA--] </w:t>
      </w:r>
      <w:r w:rsidR="00C93D53" w:rsidRPr="00DA2B88">
        <w:rPr>
          <w:rFonts w:hint="eastAsia"/>
          <w:b/>
          <w:bCs/>
          <w:color w:val="FF0000"/>
        </w:rPr>
        <w:t>可以使用。</w:t>
      </w:r>
    </w:p>
    <w:p w:rsidR="007D04E6" w:rsidRPr="00154B49" w:rsidRDefault="00765C6E" w:rsidP="00154B49">
      <w:pPr>
        <w:pStyle w:val="2"/>
        <w:ind w:firstLine="560"/>
      </w:pPr>
      <w:bookmarkStart w:id="39" w:name="_Toc67577084"/>
      <w:r w:rsidRPr="00154B49">
        <w:rPr>
          <w:rFonts w:hint="eastAsia"/>
        </w:rPr>
        <w:t>四、D</w:t>
      </w:r>
      <w:r w:rsidRPr="00154B49">
        <w:t>SP</w:t>
      </w:r>
      <w:bookmarkEnd w:id="39"/>
    </w:p>
    <w:p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4148"/>
        <w:gridCol w:w="14"/>
        <w:gridCol w:w="4162"/>
      </w:tblGrid>
      <w:tr w:rsidR="0043732E" w:rsidRPr="0018386A" w:rsidTr="00421276">
        <w:tc>
          <w:tcPr>
            <w:tcW w:w="8324" w:type="dxa"/>
            <w:gridSpan w:val="3"/>
          </w:tcPr>
          <w:p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:rsidTr="00421276">
        <w:tc>
          <w:tcPr>
            <w:tcW w:w="4148" w:type="dxa"/>
          </w:tcPr>
          <w:p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76" w:type="dxa"/>
            <w:gridSpan w:val="2"/>
          </w:tcPr>
          <w:p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Ram_Clr</w:t>
            </w:r>
          </w:p>
        </w:tc>
      </w:tr>
      <w:tr w:rsidR="00524A0B" w:rsidRPr="0018386A" w:rsidTr="00421276">
        <w:tc>
          <w:tcPr>
            <w:tcW w:w="4148" w:type="dxa"/>
          </w:tcPr>
          <w:p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76" w:type="dxa"/>
            <w:gridSpan w:val="2"/>
          </w:tcPr>
          <w:p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Ram_Set</w:t>
            </w:r>
          </w:p>
        </w:tc>
      </w:tr>
      <w:tr w:rsidR="0043732E" w:rsidRPr="0018386A" w:rsidTr="00421276">
        <w:tc>
          <w:tcPr>
            <w:tcW w:w="4148" w:type="dxa"/>
          </w:tcPr>
          <w:p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:rsidTr="00421276">
        <w:tc>
          <w:tcPr>
            <w:tcW w:w="4148" w:type="dxa"/>
          </w:tcPr>
          <w:p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:rsidTr="00421276">
        <w:tc>
          <w:tcPr>
            <w:tcW w:w="4148" w:type="dxa"/>
          </w:tcPr>
          <w:p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76" w:type="dxa"/>
            <w:gridSpan w:val="2"/>
          </w:tcPr>
          <w:p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Cal_Single_Shift</w:t>
            </w:r>
          </w:p>
        </w:tc>
      </w:tr>
      <w:tr w:rsidR="00524A0B" w:rsidRPr="0018386A" w:rsidTr="00421276">
        <w:tc>
          <w:tcPr>
            <w:tcW w:w="4148" w:type="dxa"/>
          </w:tcPr>
          <w:p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76" w:type="dxa"/>
            <w:gridSpan w:val="2"/>
          </w:tcPr>
          <w:p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:rsidTr="00421276">
        <w:tc>
          <w:tcPr>
            <w:tcW w:w="4148" w:type="dxa"/>
          </w:tcPr>
          <w:p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32bit运算，128DWORD</w:t>
            </w:r>
          </w:p>
        </w:tc>
        <w:tc>
          <w:tcPr>
            <w:tcW w:w="4176" w:type="dxa"/>
            <w:gridSpan w:val="2"/>
          </w:tcPr>
          <w:p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Add_DMA_Wola</w:t>
            </w:r>
          </w:p>
        </w:tc>
      </w:tr>
      <w:tr w:rsidR="0043732E" w:rsidRPr="0018386A" w:rsidTr="00421276">
        <w:tc>
          <w:tcPr>
            <w:tcW w:w="4148" w:type="dxa"/>
          </w:tcPr>
          <w:p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lastRenderedPageBreak/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Add_LMT</w:t>
            </w:r>
          </w:p>
        </w:tc>
      </w:tr>
      <w:tr w:rsidR="0043732E" w:rsidRPr="0018386A" w:rsidTr="00421276">
        <w:tc>
          <w:tcPr>
            <w:tcW w:w="4148" w:type="dxa"/>
          </w:tcPr>
          <w:p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Sub_LMT</w:t>
            </w:r>
          </w:p>
        </w:tc>
      </w:tr>
      <w:tr w:rsidR="0043732E" w:rsidRPr="0018386A" w:rsidTr="00421276">
        <w:tc>
          <w:tcPr>
            <w:tcW w:w="4148" w:type="dxa"/>
          </w:tcPr>
          <w:p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76" w:type="dxa"/>
            <w:gridSpan w:val="2"/>
          </w:tcPr>
          <w:p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Cal_Single_Add_Const</w:t>
            </w:r>
          </w:p>
        </w:tc>
      </w:tr>
      <w:tr w:rsidR="0097071A" w:rsidRPr="0018386A" w:rsidTr="00421276">
        <w:tc>
          <w:tcPr>
            <w:tcW w:w="4148" w:type="dxa"/>
          </w:tcPr>
          <w:p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76" w:type="dxa"/>
            <w:gridSpan w:val="2"/>
          </w:tcPr>
          <w:p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:rsidTr="00421276">
        <w:tc>
          <w:tcPr>
            <w:tcW w:w="4148" w:type="dxa"/>
          </w:tcPr>
          <w:p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76" w:type="dxa"/>
            <w:gridSpan w:val="2"/>
          </w:tcPr>
          <w:p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</w:t>
            </w:r>
          </w:p>
        </w:tc>
      </w:tr>
      <w:tr w:rsidR="0097071A" w:rsidRPr="0018386A" w:rsidTr="00421276">
        <w:tc>
          <w:tcPr>
            <w:tcW w:w="4148" w:type="dxa"/>
          </w:tcPr>
          <w:p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76" w:type="dxa"/>
            <w:gridSpan w:val="2"/>
          </w:tcPr>
          <w:p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:rsidTr="00421276">
        <w:tc>
          <w:tcPr>
            <w:tcW w:w="8324" w:type="dxa"/>
            <w:gridSpan w:val="3"/>
          </w:tcPr>
          <w:p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:rsidTr="00421276">
        <w:tc>
          <w:tcPr>
            <w:tcW w:w="4148" w:type="dxa"/>
          </w:tcPr>
          <w:p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76" w:type="dxa"/>
            <w:gridSpan w:val="2"/>
          </w:tcPr>
          <w:p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SingleSerSquare</w:t>
            </w:r>
            <w:r w:rsidR="00DA5140">
              <w:rPr>
                <w:rFonts w:ascii="微软雅黑" w:hAnsi="微软雅黑" w:hint="eastAsia"/>
                <w:szCs w:val="21"/>
              </w:rPr>
              <w:t>/</w:t>
            </w:r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</w:p>
        </w:tc>
      </w:tr>
      <w:tr w:rsidR="00820A7A" w:rsidRPr="0018386A" w:rsidTr="00421276">
        <w:tc>
          <w:tcPr>
            <w:tcW w:w="4148" w:type="dxa"/>
          </w:tcPr>
          <w:p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76" w:type="dxa"/>
            <w:gridSpan w:val="2"/>
          </w:tcPr>
          <w:p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MultiSum_Init</w:t>
            </w:r>
          </w:p>
        </w:tc>
      </w:tr>
      <w:tr w:rsidR="00820A7A" w:rsidRPr="0018386A" w:rsidTr="00421276">
        <w:tc>
          <w:tcPr>
            <w:tcW w:w="4148" w:type="dxa"/>
          </w:tcPr>
          <w:p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76" w:type="dxa"/>
            <w:gridSpan w:val="2"/>
          </w:tcPr>
          <w:p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76" w:type="dxa"/>
            <w:gridSpan w:val="2"/>
          </w:tcPr>
          <w:p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76" w:type="dxa"/>
            <w:gridSpan w:val="2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hAnsi="微软雅黑"/>
                <w:szCs w:val="21"/>
              </w:rPr>
              <w:t>7输出</w:t>
            </w:r>
          </w:p>
        </w:tc>
        <w:tc>
          <w:tcPr>
            <w:tcW w:w="4176" w:type="dxa"/>
            <w:gridSpan w:val="2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76" w:type="dxa"/>
            <w:gridSpan w:val="2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76" w:type="dxa"/>
            <w:gridSpan w:val="2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MultiConst24_DivQ7_LMT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双序列乘运算</w:t>
            </w:r>
          </w:p>
        </w:tc>
        <w:tc>
          <w:tcPr>
            <w:tcW w:w="4176" w:type="dxa"/>
            <w:gridSpan w:val="2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SeqMulti_DivQ7</w:t>
            </w:r>
          </w:p>
        </w:tc>
      </w:tr>
      <w:tr w:rsidR="00DA5140" w:rsidRPr="0018386A" w:rsidTr="00421276">
        <w:tc>
          <w:tcPr>
            <w:tcW w:w="4148" w:type="dxa"/>
          </w:tcPr>
          <w:p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>
              <w:rPr>
                <w:rFonts w:ascii="微软雅黑" w:hAnsi="微软雅黑" w:hint="eastAsia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76" w:type="dxa"/>
            <w:gridSpan w:val="2"/>
          </w:tcPr>
          <w:p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76" w:type="dxa"/>
            <w:gridSpan w:val="2"/>
          </w:tcPr>
          <w:p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6A18DA" w:rsidRPr="0018386A" w:rsidTr="00421276">
        <w:tc>
          <w:tcPr>
            <w:tcW w:w="4148" w:type="dxa"/>
          </w:tcPr>
          <w:p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 w:hint="eastAsia"/>
                <w:szCs w:val="21"/>
              </w:rPr>
              <w:t>双序列复数乘法运算</w:t>
            </w:r>
          </w:p>
        </w:tc>
        <w:tc>
          <w:tcPr>
            <w:tcW w:w="4176" w:type="dxa"/>
            <w:gridSpan w:val="2"/>
          </w:tcPr>
          <w:p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ComplexMulti</w:t>
            </w:r>
          </w:p>
        </w:tc>
      </w:tr>
      <w:tr w:rsidR="006A18DA" w:rsidRPr="0018386A" w:rsidTr="00421276">
        <w:tc>
          <w:tcPr>
            <w:tcW w:w="4148" w:type="dxa"/>
          </w:tcPr>
          <w:p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32bit双序列乘常数再相加运算</w:t>
            </w:r>
          </w:p>
        </w:tc>
        <w:tc>
          <w:tcPr>
            <w:tcW w:w="4176" w:type="dxa"/>
            <w:gridSpan w:val="2"/>
          </w:tcPr>
          <w:p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ab/>
            </w:r>
            <w:r w:rsidRPr="00E57C73">
              <w:rPr>
                <w:rFonts w:ascii="微软雅黑" w:hAnsi="微软雅黑"/>
                <w:szCs w:val="21"/>
              </w:rPr>
              <w:t>MultiConst32</w:t>
            </w:r>
            <w:r w:rsidR="00966EAE">
              <w:rPr>
                <w:rFonts w:ascii="微软雅黑" w:hAnsi="微软雅黑" w:hint="eastAsia"/>
                <w:szCs w:val="21"/>
              </w:rPr>
              <w:t>系列</w:t>
            </w:r>
          </w:p>
        </w:tc>
      </w:tr>
      <w:tr w:rsidR="006A18DA" w:rsidRPr="0018386A" w:rsidTr="00421276">
        <w:tc>
          <w:tcPr>
            <w:tcW w:w="4148" w:type="dxa"/>
          </w:tcPr>
          <w:p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32bit双序列乘运算</w:t>
            </w:r>
          </w:p>
        </w:tc>
        <w:tc>
          <w:tcPr>
            <w:tcW w:w="4176" w:type="dxa"/>
            <w:gridSpan w:val="2"/>
          </w:tcPr>
          <w:p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SeqMulti_32</w:t>
            </w:r>
          </w:p>
        </w:tc>
      </w:tr>
      <w:tr w:rsidR="00255D87" w:rsidRPr="0018386A" w:rsidTr="00421276">
        <w:tc>
          <w:tcPr>
            <w:tcW w:w="8324" w:type="dxa"/>
            <w:gridSpan w:val="3"/>
          </w:tcPr>
          <w:p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Get_Real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Get_Imag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7D3766" w:rsidRPr="0018386A" w:rsidTr="00421276">
        <w:tc>
          <w:tcPr>
            <w:tcW w:w="8324" w:type="dxa"/>
            <w:gridSpan w:val="3"/>
          </w:tcPr>
          <w:p w:rsidR="007D3766" w:rsidRPr="0018386A" w:rsidRDefault="007D3766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</w:p>
        </w:tc>
      </w:tr>
      <w:tr w:rsidR="00421276" w:rsidRPr="0018386A" w:rsidTr="00421276">
        <w:tc>
          <w:tcPr>
            <w:tcW w:w="8324" w:type="dxa"/>
            <w:gridSpan w:val="3"/>
          </w:tcPr>
          <w:p w:rsidR="00421276" w:rsidRPr="0018386A" w:rsidRDefault="00421276" w:rsidP="00BF7350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421276" w:rsidRPr="00363F62" w:rsidTr="00421276">
        <w:tc>
          <w:tcPr>
            <w:tcW w:w="4162" w:type="dxa"/>
            <w:gridSpan w:val="2"/>
          </w:tcPr>
          <w:p w:rsidR="00421276" w:rsidRPr="00363F62" w:rsidRDefault="00421276" w:rsidP="00BF735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 w:hint="eastAsia"/>
                <w:szCs w:val="21"/>
              </w:rPr>
              <w:t>设置</w:t>
            </w:r>
            <w:r w:rsidRPr="00D334CB">
              <w:rPr>
                <w:rFonts w:ascii="微软雅黑" w:hAnsi="微软雅黑"/>
                <w:szCs w:val="21"/>
              </w:rPr>
              <w:t>fir滤波器系数</w:t>
            </w:r>
          </w:p>
        </w:tc>
        <w:tc>
          <w:tcPr>
            <w:tcW w:w="4162" w:type="dxa"/>
          </w:tcPr>
          <w:p w:rsidR="00421276" w:rsidRPr="00363F62" w:rsidRDefault="00421276" w:rsidP="00BF735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FIR_PATH3_HPInit_HP1</w:t>
            </w:r>
          </w:p>
        </w:tc>
      </w:tr>
      <w:tr w:rsidR="00421276" w:rsidRPr="00D334CB" w:rsidTr="00421276">
        <w:tc>
          <w:tcPr>
            <w:tcW w:w="4162" w:type="dxa"/>
            <w:gridSpan w:val="2"/>
          </w:tcPr>
          <w:p w:rsidR="00421276" w:rsidRPr="00D334CB" w:rsidRDefault="00421276" w:rsidP="00BF735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FIR1配置系数，模拟设置fir系数操作</w:t>
            </w:r>
          </w:p>
        </w:tc>
        <w:tc>
          <w:tcPr>
            <w:tcW w:w="4162" w:type="dxa"/>
          </w:tcPr>
          <w:p w:rsidR="00421276" w:rsidRPr="00D334CB" w:rsidRDefault="00421276" w:rsidP="00BF7350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FIR1_SetPara</w:t>
            </w:r>
          </w:p>
        </w:tc>
      </w:tr>
      <w:tr w:rsidR="00421276" w:rsidTr="00421276">
        <w:tc>
          <w:tcPr>
            <w:tcW w:w="4162" w:type="dxa"/>
            <w:gridSpan w:val="2"/>
          </w:tcPr>
          <w:p w:rsidR="00421276" w:rsidRPr="00D334CB" w:rsidRDefault="00421276" w:rsidP="00BF735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FIR滤波</w:t>
            </w:r>
          </w:p>
        </w:tc>
        <w:tc>
          <w:tcPr>
            <w:tcW w:w="4162" w:type="dxa"/>
          </w:tcPr>
          <w:p w:rsidR="00421276" w:rsidRDefault="00421276" w:rsidP="00BF7350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FIR1_Filter</w:t>
            </w:r>
          </w:p>
        </w:tc>
      </w:tr>
      <w:tr w:rsidR="00824132" w:rsidTr="00BF7350">
        <w:tc>
          <w:tcPr>
            <w:tcW w:w="4162" w:type="dxa"/>
            <w:gridSpan w:val="2"/>
          </w:tcPr>
          <w:p w:rsidR="00824132" w:rsidRPr="00D334CB" w:rsidRDefault="00824132" w:rsidP="00BF735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双麦算法</w:t>
            </w:r>
          </w:p>
        </w:tc>
        <w:tc>
          <w:tcPr>
            <w:tcW w:w="4162" w:type="dxa"/>
          </w:tcPr>
          <w:p w:rsidR="00824132" w:rsidRPr="00D334CB" w:rsidRDefault="00824132" w:rsidP="00BF7350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doublemic</w:t>
            </w:r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lastRenderedPageBreak/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power_fix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RD0左移RD1次，右补0</w:t>
            </w:r>
          </w:p>
        </w:tc>
        <w:tc>
          <w:tcPr>
            <w:tcW w:w="4176" w:type="dxa"/>
            <w:gridSpan w:val="2"/>
          </w:tcPr>
          <w:p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_Rf_ShiftL_Reg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_Rf_ShiftR_Reg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无符号乘法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_Ru_Multi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_Rs_Multi</w:t>
            </w:r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FindMaxMin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AbsSum</w:t>
            </w:r>
          </w:p>
        </w:tc>
      </w:tr>
      <w:tr w:rsidR="00D261A3" w:rsidRPr="0018386A" w:rsidTr="00421276">
        <w:tc>
          <w:tcPr>
            <w:tcW w:w="4148" w:type="dxa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76" w:type="dxa"/>
            <w:gridSpan w:val="2"/>
          </w:tcPr>
          <w:p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FindMaxIndex</w:t>
            </w:r>
          </w:p>
        </w:tc>
      </w:tr>
      <w:tr w:rsidR="004D707F" w:rsidRPr="0018386A" w:rsidTr="00421276">
        <w:tc>
          <w:tcPr>
            <w:tcW w:w="8324" w:type="dxa"/>
            <w:gridSpan w:val="3"/>
          </w:tcPr>
          <w:p w:rsidR="004D707F" w:rsidRPr="001B03EE" w:rsidRDefault="004D707F" w:rsidP="001B03E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B03EE">
              <w:rPr>
                <w:rFonts w:ascii="微软雅黑" w:hAnsi="微软雅黑"/>
                <w:b/>
                <w:bCs/>
                <w:sz w:val="28"/>
                <w:szCs w:val="28"/>
              </w:rPr>
              <w:t>float_model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浮点转定点数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浮点转定点数(序列)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Add_Float_Dual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Add_Float_Const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Sub_Float_Dual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Sub_Float_Const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Mul_Float_Dual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Mul_Float_Const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Div_Float_Dual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Div_Float_Const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MultiSum_Float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Max_Float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Min_Float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Mean_Float</w:t>
            </w:r>
          </w:p>
        </w:tc>
      </w:tr>
      <w:tr w:rsidR="004D707F" w:rsidRPr="0018386A" w:rsidTr="00421276">
        <w:tc>
          <w:tcPr>
            <w:tcW w:w="4148" w:type="dxa"/>
          </w:tcPr>
          <w:p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Abs_Mean_Float</w:t>
            </w:r>
          </w:p>
        </w:tc>
      </w:tr>
      <w:tr w:rsidR="005F4F21" w:rsidRPr="0018386A" w:rsidTr="00421276">
        <w:tc>
          <w:tcPr>
            <w:tcW w:w="4148" w:type="dxa"/>
          </w:tcPr>
          <w:p w:rsidR="005F4F21" w:rsidRPr="004D707F" w:rsidRDefault="005F4F21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F4F21">
              <w:rPr>
                <w:rFonts w:ascii="微软雅黑" w:hAnsi="微软雅黑" w:hint="eastAsia"/>
                <w:szCs w:val="21"/>
              </w:rPr>
              <w:t>浮点求绝对值的最大值</w:t>
            </w:r>
            <w:r w:rsidRPr="005F4F21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:rsidR="005F4F21" w:rsidRPr="004D707F" w:rsidRDefault="005F4F21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5F4F21">
              <w:rPr>
                <w:rFonts w:ascii="微软雅黑" w:hAnsi="微软雅黑"/>
                <w:szCs w:val="21"/>
              </w:rPr>
              <w:t>Abs_Max_Float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F4F21">
              <w:rPr>
                <w:rFonts w:hint="eastAsia"/>
              </w:rPr>
              <w:t>浮点求绝对值的最小值</w:t>
            </w:r>
            <w:r w:rsidRPr="005F4F21">
              <w:t>(</w:t>
            </w:r>
            <w:r w:rsidRPr="005F4F21">
              <w:t>序列</w:t>
            </w:r>
            <w:r w:rsidRPr="005F4F21">
              <w:t>)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CA55F7">
              <w:t>Abs_Min_Float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E03317" w:rsidRDefault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浮点序列和</w:t>
            </w:r>
          </w:p>
        </w:tc>
        <w:tc>
          <w:tcPr>
            <w:tcW w:w="4176" w:type="dxa"/>
            <w:gridSpan w:val="2"/>
          </w:tcPr>
          <w:p w:rsidR="005F4F21" w:rsidRPr="00CA55F7" w:rsidRDefault="005F4F21" w:rsidP="0043732E">
            <w:pPr>
              <w:ind w:firstLine="480"/>
              <w:jc w:val="center"/>
            </w:pPr>
            <w:proofErr w:type="spellStart"/>
            <w:r w:rsidRPr="005F4F21">
              <w:t>AccuSum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浮点序列绝对值的和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</w:pPr>
            <w:proofErr w:type="spellStart"/>
            <w:r w:rsidRPr="005F4F21">
              <w:t>Abs_AccuSum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浮点求绝对值的乘累加</w:t>
            </w:r>
            <w:r w:rsidRPr="005F4F21">
              <w:t>(</w:t>
            </w:r>
            <w:r w:rsidRPr="005F4F21">
              <w:t>双序列</w:t>
            </w:r>
            <w:r w:rsidRPr="005F4F21">
              <w:t>)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</w:pPr>
            <w:proofErr w:type="spellStart"/>
            <w:r w:rsidRPr="005F4F21">
              <w:t>ABS_MultiSum_Float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线性变换</w:t>
            </w:r>
            <w:r w:rsidRPr="005F4F21">
              <w:tab/>
              <w:t>A*X+B*Y=C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</w:pPr>
            <w:proofErr w:type="spellStart"/>
            <w:r w:rsidRPr="005F4F21">
              <w:t>AX_Add_BY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线性变换</w:t>
            </w:r>
            <w:r w:rsidRPr="005F4F21">
              <w:tab/>
              <w:t>A*X-B*Y=C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</w:pPr>
            <w:proofErr w:type="spellStart"/>
            <w:r w:rsidRPr="005F4F21">
              <w:t>AX_Sub_BY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双序列大小比较，</w:t>
            </w:r>
            <w:proofErr w:type="spellStart"/>
            <w:r w:rsidRPr="005F4F21">
              <w:t>Ci</w:t>
            </w:r>
            <w:proofErr w:type="spellEnd"/>
            <w:r w:rsidRPr="005F4F21">
              <w:t xml:space="preserve"> = Min(</w:t>
            </w:r>
            <w:proofErr w:type="spellStart"/>
            <w:r w:rsidRPr="005F4F21">
              <w:t>Ai,Bi</w:t>
            </w:r>
            <w:proofErr w:type="spellEnd"/>
            <w:r w:rsidRPr="005F4F21">
              <w:t>)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</w:pPr>
            <w:proofErr w:type="spellStart"/>
            <w:r w:rsidRPr="005F4F21">
              <w:t>CompareMin_Float_Dual</w:t>
            </w:r>
            <w:proofErr w:type="spellEnd"/>
          </w:p>
        </w:tc>
      </w:tr>
      <w:tr w:rsidR="005F4F21" w:rsidRPr="0018386A" w:rsidTr="00421276">
        <w:tc>
          <w:tcPr>
            <w:tcW w:w="4148" w:type="dxa"/>
          </w:tcPr>
          <w:p w:rsidR="005F4F21" w:rsidRPr="005F4F21" w:rsidRDefault="005F4F21" w:rsidP="005F4F21">
            <w:pPr>
              <w:tabs>
                <w:tab w:val="left" w:pos="1739"/>
              </w:tabs>
              <w:ind w:firstLine="480"/>
              <w:jc w:val="center"/>
            </w:pPr>
            <w:r w:rsidRPr="005F4F21">
              <w:rPr>
                <w:rFonts w:hint="eastAsia"/>
              </w:rPr>
              <w:t>双序列大小比较，</w:t>
            </w:r>
            <w:proofErr w:type="spellStart"/>
            <w:r w:rsidRPr="005F4F21">
              <w:t>Ci</w:t>
            </w:r>
            <w:proofErr w:type="spellEnd"/>
            <w:r w:rsidRPr="005F4F21">
              <w:t xml:space="preserve"> = Max(</w:t>
            </w:r>
            <w:proofErr w:type="spellStart"/>
            <w:r w:rsidRPr="005F4F21">
              <w:t>Ai,Bi</w:t>
            </w:r>
            <w:proofErr w:type="spellEnd"/>
            <w:r w:rsidRPr="005F4F21">
              <w:t>)</w:t>
            </w:r>
          </w:p>
        </w:tc>
        <w:tc>
          <w:tcPr>
            <w:tcW w:w="4176" w:type="dxa"/>
            <w:gridSpan w:val="2"/>
          </w:tcPr>
          <w:p w:rsidR="005F4F21" w:rsidRPr="005F4F21" w:rsidRDefault="005F4F21" w:rsidP="0043732E">
            <w:pPr>
              <w:ind w:firstLine="480"/>
              <w:jc w:val="center"/>
            </w:pPr>
            <w:proofErr w:type="spellStart"/>
            <w:r w:rsidRPr="005F4F21">
              <w:t>CompareMax_Float_Dual</w:t>
            </w:r>
            <w:proofErr w:type="spellEnd"/>
          </w:p>
        </w:tc>
      </w:tr>
      <w:tr w:rsidR="001C7896" w:rsidRPr="0018386A" w:rsidTr="00252CB3">
        <w:tc>
          <w:tcPr>
            <w:tcW w:w="8324" w:type="dxa"/>
            <w:gridSpan w:val="3"/>
          </w:tcPr>
          <w:p w:rsidR="001C7896" w:rsidRPr="001B03EE" w:rsidRDefault="001C7896" w:rsidP="001C7896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2D_Conv</w:t>
            </w:r>
          </w:p>
        </w:tc>
      </w:tr>
      <w:tr w:rsidR="001C7896" w:rsidRPr="0018386A" w:rsidTr="00252CB3">
        <w:tc>
          <w:tcPr>
            <w:tcW w:w="4148" w:type="dxa"/>
          </w:tcPr>
          <w:p w:rsidR="001C7896" w:rsidRPr="00D261A3" w:rsidRDefault="001C7896" w:rsidP="001C789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16x16矩阵乘法</w:t>
            </w:r>
          </w:p>
        </w:tc>
        <w:tc>
          <w:tcPr>
            <w:tcW w:w="4176" w:type="dxa"/>
            <w:gridSpan w:val="2"/>
          </w:tcPr>
          <w:p w:rsidR="001C7896" w:rsidRPr="00D261A3" w:rsidRDefault="001C7896" w:rsidP="00252CB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1C7896">
              <w:rPr>
                <w:rFonts w:ascii="微软雅黑" w:hAnsi="微软雅黑"/>
                <w:szCs w:val="21"/>
              </w:rPr>
              <w:t>Multi_Array_16x16</w:t>
            </w:r>
          </w:p>
        </w:tc>
      </w:tr>
      <w:tr w:rsidR="001C7896" w:rsidRPr="0018386A" w:rsidTr="00252CB3">
        <w:tc>
          <w:tcPr>
            <w:tcW w:w="4148" w:type="dxa"/>
          </w:tcPr>
          <w:p w:rsidR="001C7896" w:rsidRPr="00D261A3" w:rsidRDefault="001C7896" w:rsidP="00252CB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3x3卷积核的二维卷积</w:t>
            </w:r>
          </w:p>
        </w:tc>
        <w:tc>
          <w:tcPr>
            <w:tcW w:w="4176" w:type="dxa"/>
            <w:gridSpan w:val="2"/>
          </w:tcPr>
          <w:p w:rsidR="001C7896" w:rsidRPr="00D261A3" w:rsidRDefault="001C7896" w:rsidP="00252CB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1C7896">
              <w:rPr>
                <w:rFonts w:ascii="微软雅黑" w:hAnsi="微软雅黑"/>
                <w:szCs w:val="21"/>
              </w:rPr>
              <w:t>Conv_2D_3X3</w:t>
            </w:r>
          </w:p>
        </w:tc>
      </w:tr>
      <w:tr w:rsidR="001C7896" w:rsidRPr="0018386A" w:rsidTr="00252CB3">
        <w:tc>
          <w:tcPr>
            <w:tcW w:w="4148" w:type="dxa"/>
          </w:tcPr>
          <w:p w:rsidR="001C7896" w:rsidRPr="00D261A3" w:rsidRDefault="001C7896" w:rsidP="001C789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5x5卷积核的二维卷积</w:t>
            </w:r>
          </w:p>
        </w:tc>
        <w:tc>
          <w:tcPr>
            <w:tcW w:w="4176" w:type="dxa"/>
            <w:gridSpan w:val="2"/>
          </w:tcPr>
          <w:p w:rsidR="001C7896" w:rsidRPr="00D261A3" w:rsidRDefault="001C7896" w:rsidP="001C789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1C7896">
              <w:rPr>
                <w:rFonts w:ascii="微软雅黑" w:hAnsi="微软雅黑"/>
                <w:szCs w:val="21"/>
              </w:rPr>
              <w:t>Conv_2D_</w:t>
            </w:r>
            <w:r>
              <w:rPr>
                <w:rFonts w:ascii="微软雅黑" w:hAnsi="微软雅黑" w:hint="eastAsia"/>
                <w:szCs w:val="21"/>
              </w:rPr>
              <w:t>5</w:t>
            </w:r>
            <w:r w:rsidRPr="001C7896">
              <w:rPr>
                <w:rFonts w:ascii="微软雅黑" w:hAnsi="微软雅黑"/>
                <w:szCs w:val="21"/>
              </w:rPr>
              <w:t>X</w:t>
            </w:r>
            <w:r>
              <w:rPr>
                <w:rFonts w:ascii="微软雅黑" w:hAnsi="微软雅黑" w:hint="eastAsia"/>
                <w:szCs w:val="21"/>
              </w:rPr>
              <w:t>5</w:t>
            </w:r>
          </w:p>
        </w:tc>
      </w:tr>
      <w:tr w:rsidR="001C7896" w:rsidRPr="0018386A" w:rsidTr="00252CB3">
        <w:tc>
          <w:tcPr>
            <w:tcW w:w="4148" w:type="dxa"/>
          </w:tcPr>
          <w:p w:rsidR="001C7896" w:rsidRDefault="001C7896" w:rsidP="00252CB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1C7896">
              <w:rPr>
                <w:rFonts w:ascii="微软雅黑" w:hAnsi="微软雅黑"/>
                <w:szCs w:val="21"/>
              </w:rPr>
              <w:t>ReLU</w:t>
            </w:r>
            <w:proofErr w:type="spellEnd"/>
            <w:r>
              <w:rPr>
                <w:rFonts w:ascii="微软雅黑" w:hAnsi="微软雅黑"/>
                <w:szCs w:val="21"/>
              </w:rPr>
              <w:t>激活函数</w:t>
            </w:r>
          </w:p>
        </w:tc>
        <w:tc>
          <w:tcPr>
            <w:tcW w:w="4176" w:type="dxa"/>
            <w:gridSpan w:val="2"/>
          </w:tcPr>
          <w:p w:rsidR="001C7896" w:rsidRPr="001C7896" w:rsidRDefault="001C7896" w:rsidP="00252CB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1C7896">
              <w:rPr>
                <w:rFonts w:ascii="微软雅黑" w:hAnsi="微软雅黑"/>
                <w:szCs w:val="21"/>
              </w:rPr>
              <w:t>ReLU</w:t>
            </w:r>
            <w:proofErr w:type="spellEnd"/>
          </w:p>
        </w:tc>
      </w:tr>
      <w:tr w:rsidR="002F6408" w:rsidRPr="0018386A" w:rsidTr="00766A82">
        <w:tc>
          <w:tcPr>
            <w:tcW w:w="4148" w:type="dxa"/>
          </w:tcPr>
          <w:p w:rsidR="002F6408" w:rsidRDefault="002F6408" w:rsidP="00766A8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1C7896">
              <w:rPr>
                <w:rFonts w:ascii="微软雅黑" w:hAnsi="微软雅黑"/>
                <w:szCs w:val="21"/>
              </w:rPr>
              <w:t>Softmax</w:t>
            </w:r>
            <w:proofErr w:type="spellEnd"/>
            <w:r>
              <w:rPr>
                <w:rFonts w:ascii="微软雅黑" w:hAnsi="微软雅黑"/>
                <w:szCs w:val="21"/>
              </w:rPr>
              <w:t>函数</w:t>
            </w:r>
          </w:p>
        </w:tc>
        <w:tc>
          <w:tcPr>
            <w:tcW w:w="4176" w:type="dxa"/>
            <w:gridSpan w:val="2"/>
          </w:tcPr>
          <w:p w:rsidR="002F6408" w:rsidRPr="001C7896" w:rsidRDefault="002F6408" w:rsidP="00766A8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1C7896">
              <w:rPr>
                <w:rFonts w:ascii="微软雅黑" w:hAnsi="微软雅黑"/>
                <w:szCs w:val="21"/>
              </w:rPr>
              <w:t>Softmax</w:t>
            </w:r>
            <w:proofErr w:type="spellEnd"/>
          </w:p>
        </w:tc>
      </w:tr>
      <w:tr w:rsidR="002F6408" w:rsidRPr="0018386A" w:rsidTr="00766A82">
        <w:tc>
          <w:tcPr>
            <w:tcW w:w="4148" w:type="dxa"/>
          </w:tcPr>
          <w:p w:rsidR="002F6408" w:rsidRDefault="002F6408" w:rsidP="00766A8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F6408">
              <w:rPr>
                <w:rFonts w:ascii="微软雅黑" w:hAnsi="微软雅黑"/>
                <w:szCs w:val="21"/>
              </w:rPr>
              <w:t>Logistic</w:t>
            </w:r>
            <w:r>
              <w:rPr>
                <w:rFonts w:ascii="微软雅黑" w:hAnsi="微软雅黑"/>
                <w:szCs w:val="21"/>
              </w:rPr>
              <w:t>函数</w:t>
            </w:r>
          </w:p>
        </w:tc>
        <w:tc>
          <w:tcPr>
            <w:tcW w:w="4176" w:type="dxa"/>
            <w:gridSpan w:val="2"/>
          </w:tcPr>
          <w:p w:rsidR="002F6408" w:rsidRPr="001C7896" w:rsidRDefault="002F6408" w:rsidP="00766A8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F6408">
              <w:rPr>
                <w:rFonts w:ascii="微软雅黑" w:hAnsi="微软雅黑"/>
                <w:szCs w:val="21"/>
              </w:rPr>
              <w:t>Logistic</w:t>
            </w:r>
          </w:p>
        </w:tc>
      </w:tr>
      <w:tr w:rsidR="001C7896" w:rsidRPr="0018386A" w:rsidTr="00252CB3">
        <w:tc>
          <w:tcPr>
            <w:tcW w:w="4148" w:type="dxa"/>
          </w:tcPr>
          <w:p w:rsidR="001C7896" w:rsidRDefault="002F6408" w:rsidP="001C789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2F6408">
              <w:rPr>
                <w:rFonts w:ascii="微软雅黑" w:hAnsi="微软雅黑"/>
                <w:szCs w:val="21"/>
              </w:rPr>
              <w:t>Tanh</w:t>
            </w:r>
            <w:proofErr w:type="spellEnd"/>
            <w:r w:rsidR="001C7896">
              <w:rPr>
                <w:rFonts w:ascii="微软雅黑" w:hAnsi="微软雅黑"/>
                <w:szCs w:val="21"/>
              </w:rPr>
              <w:t>函数</w:t>
            </w:r>
          </w:p>
        </w:tc>
        <w:tc>
          <w:tcPr>
            <w:tcW w:w="4176" w:type="dxa"/>
            <w:gridSpan w:val="2"/>
          </w:tcPr>
          <w:p w:rsidR="001C7896" w:rsidRPr="001C7896" w:rsidRDefault="002F6408" w:rsidP="001C7896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2F6408">
              <w:rPr>
                <w:rFonts w:ascii="微软雅黑" w:hAnsi="微软雅黑"/>
                <w:szCs w:val="21"/>
              </w:rPr>
              <w:t>Tanh</w:t>
            </w:r>
            <w:proofErr w:type="spellEnd"/>
          </w:p>
        </w:tc>
      </w:tr>
      <w:tr w:rsidR="00D261A3" w:rsidRPr="0018386A" w:rsidTr="00421276">
        <w:tc>
          <w:tcPr>
            <w:tcW w:w="8324" w:type="dxa"/>
            <w:gridSpan w:val="3"/>
          </w:tcPr>
          <w:p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:rsidR="00566FCC" w:rsidRPr="00F76BE7" w:rsidRDefault="00566FCC" w:rsidP="00F76BE7">
      <w:pPr>
        <w:pStyle w:val="2"/>
        <w:ind w:firstLine="560"/>
      </w:pPr>
      <w:bookmarkStart w:id="40" w:name="_Toc67577085"/>
      <w:r w:rsidRPr="00154B49">
        <w:rPr>
          <w:rFonts w:hint="eastAsia"/>
        </w:rPr>
        <w:t>五、</w:t>
      </w:r>
      <w:r w:rsidR="004E4035" w:rsidRPr="00154B49">
        <w:t>IO</w:t>
      </w:r>
      <w:bookmarkEnd w:id="40"/>
    </w:p>
    <w:p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:rsidR="001843D7" w:rsidRPr="00154B49" w:rsidRDefault="00EC6A03" w:rsidP="00154B49">
      <w:pPr>
        <w:pStyle w:val="2"/>
        <w:ind w:firstLine="560"/>
      </w:pPr>
      <w:bookmarkStart w:id="41" w:name="_Toc67577086"/>
      <w:r w:rsidRPr="00154B49">
        <w:rPr>
          <w:rFonts w:hint="eastAsia"/>
        </w:rPr>
        <w:t>六、统计信息</w:t>
      </w:r>
      <w:bookmarkEnd w:id="41"/>
    </w:p>
    <w:p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:rsidR="004647BD" w:rsidRPr="00154B49" w:rsidRDefault="00297B42" w:rsidP="00154B49">
      <w:pPr>
        <w:pStyle w:val="2"/>
        <w:ind w:firstLine="560"/>
      </w:pPr>
      <w:bookmarkStart w:id="42" w:name="_Toc67577087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42"/>
    </w:p>
    <w:p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t>声压级、频谱等。</w:t>
      </w:r>
    </w:p>
    <w:p w:rsidR="00D71A7C" w:rsidRPr="00467803" w:rsidRDefault="00113FCC" w:rsidP="00467803">
      <w:pPr>
        <w:pStyle w:val="2"/>
        <w:ind w:firstLine="560"/>
      </w:pPr>
      <w:bookmarkStart w:id="43" w:name="_Toc67577088"/>
      <w:r w:rsidRPr="00467803">
        <w:rPr>
          <w:rFonts w:hint="eastAsia"/>
        </w:rPr>
        <w:lastRenderedPageBreak/>
        <w:t>八、</w:t>
      </w:r>
      <w:r w:rsidR="007035DC" w:rsidRPr="00467803">
        <w:rPr>
          <w:rFonts w:hint="eastAsia"/>
        </w:rPr>
        <w:t>函数库</w:t>
      </w:r>
      <w:bookmarkEnd w:id="43"/>
    </w:p>
    <w:p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:rsidR="00EF0664" w:rsidRDefault="00EF0664" w:rsidP="008D30EE">
      <w:pPr>
        <w:ind w:firstLine="480"/>
      </w:pPr>
      <w:r>
        <w:rPr>
          <w:rFonts w:hint="eastAsia"/>
        </w:rPr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的单目操作等等</w:t>
      </w:r>
      <w:r w:rsidR="00DF0E8A">
        <w:rPr>
          <w:rFonts w:hint="eastAsia"/>
        </w:rPr>
        <w:t>。</w:t>
      </w:r>
    </w:p>
    <w:p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为压栈型参数个数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:rsidR="00765CB7" w:rsidRDefault="00765CB7" w:rsidP="008D30EE">
      <w:pPr>
        <w:ind w:firstLine="480"/>
      </w:pPr>
      <w:r>
        <w:rPr>
          <w:rFonts w:hint="eastAsia"/>
        </w:rPr>
        <w:t>当函数声明使用</w:t>
      </w:r>
      <w:r w:rsidR="00147901">
        <w:t>S</w:t>
      </w:r>
      <w:r>
        <w:t>ub</w:t>
      </w:r>
      <w:r w:rsidR="0075350E">
        <w:t>_AutoField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 w:rsidR="00460DEC">
        <w:t>_AutoField</w:t>
      </w:r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r w:rsidR="008C3570">
        <w:rPr>
          <w:rFonts w:hint="eastAsia"/>
        </w:rPr>
        <w:t>R</w:t>
      </w:r>
      <w:r w:rsidR="008C3570">
        <w:t>eturn</w:t>
      </w:r>
      <w:r w:rsidR="003B06D3">
        <w:t xml:space="preserve">_AutoField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为压栈型参数个数，寄存器参数不计入在内</w:t>
      </w:r>
      <w:r w:rsidR="00DF56B2">
        <w:t>)</w:t>
      </w:r>
    </w:p>
    <w:p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的传参方式有两种，一是通过寄存器直接传递；二是通过</w:t>
      </w:r>
      <w:r>
        <w:rPr>
          <w:rFonts w:hint="eastAsia"/>
        </w:rPr>
        <w:t>s</w:t>
      </w:r>
      <w:r>
        <w:t>end_para(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r>
        <w:rPr>
          <w:rFonts w:hint="eastAsia"/>
        </w:rPr>
        <w:t>s</w:t>
      </w:r>
      <w:r>
        <w:t>end_para</w:t>
      </w:r>
      <w:r w:rsidR="0075350E">
        <w:rPr>
          <w:rFonts w:hint="eastAsia"/>
        </w:rPr>
        <w:t>；</w:t>
      </w:r>
      <w:r w:rsidR="00B50C91">
        <w:t>Sub_AutoField</w:t>
      </w:r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:rsidR="002D0560" w:rsidRDefault="002D0560" w:rsidP="008D30EE">
      <w:pPr>
        <w:ind w:firstLine="480"/>
      </w:pPr>
    </w:p>
    <w:p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44" w:name="_Toc67577089"/>
      <w:r w:rsidRPr="00585F91">
        <w:t>memory.h</w:t>
      </w:r>
      <w:bookmarkEnd w:id="44"/>
    </w:p>
    <w:p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BE2833" w:rsidRPr="00F618C8" w:rsidTr="00AB5D84">
        <w:tc>
          <w:tcPr>
            <w:tcW w:w="1140" w:type="dxa"/>
            <w:vAlign w:val="center"/>
          </w:tcPr>
          <w:p w:rsidR="00BE2833" w:rsidRPr="00F618C8" w:rsidRDefault="00BE2833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  <w:vAlign w:val="center"/>
          </w:tcPr>
          <w:p w:rsidR="000B52E3" w:rsidRPr="00F618C8" w:rsidRDefault="00BE2833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:rsidR="00BE2833" w:rsidRPr="00F618C8" w:rsidRDefault="006D4BFF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:rsidTr="00AB5D84">
        <w:tc>
          <w:tcPr>
            <w:tcW w:w="1140" w:type="dxa"/>
            <w:vAlign w:val="center"/>
          </w:tcPr>
          <w:p w:rsidR="00077A27" w:rsidRPr="00F618C8" w:rsidRDefault="00077A27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:rsidR="00077A27" w:rsidRPr="00F618C8" w:rsidRDefault="00872B84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压栈</w:t>
            </w:r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</w:t>
            </w:r>
            <w:r w:rsidR="0062473B" w:rsidRPr="00F618C8">
              <w:rPr>
                <w:rFonts w:ascii="微软雅黑" w:hAnsi="微软雅黑" w:hint="eastAsia"/>
                <w:szCs w:val="24"/>
              </w:rPr>
              <w:lastRenderedPageBreak/>
              <w:t>存器值</w:t>
            </w:r>
          </w:p>
        </w:tc>
      </w:tr>
      <w:tr w:rsidR="00077A27" w:rsidRPr="00F618C8" w:rsidTr="00AB5D84">
        <w:tc>
          <w:tcPr>
            <w:tcW w:w="1140" w:type="dxa"/>
            <w:vAlign w:val="center"/>
          </w:tcPr>
          <w:p w:rsidR="00077A27" w:rsidRPr="00F618C8" w:rsidRDefault="00077A27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  <w:vAlign w:val="center"/>
          </w:tcPr>
          <w:p w:rsidR="00077A27" w:rsidRPr="00F618C8" w:rsidRDefault="00077A27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:rsidTr="00AB5D84">
        <w:tc>
          <w:tcPr>
            <w:tcW w:w="1140" w:type="dxa"/>
            <w:vAlign w:val="center"/>
          </w:tcPr>
          <w:p w:rsidR="000B52E3" w:rsidRPr="00F618C8" w:rsidRDefault="000B52E3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:rsidR="000B52E3" w:rsidRPr="00F618C8" w:rsidRDefault="00483557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:rsidR="006B47F9" w:rsidRPr="00F618C8" w:rsidRDefault="006B47F9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:rsidTr="00AB5D84">
        <w:tc>
          <w:tcPr>
            <w:tcW w:w="1140" w:type="dxa"/>
            <w:vAlign w:val="center"/>
          </w:tcPr>
          <w:p w:rsidR="00E0084C" w:rsidRPr="00F618C8" w:rsidRDefault="00E0084C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  <w:vAlign w:val="center"/>
          </w:tcPr>
          <w:p w:rsidR="00E0084C" w:rsidRPr="00F618C8" w:rsidRDefault="006B7597" w:rsidP="00BE283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:rsidR="00BE2833" w:rsidRPr="00F618C8" w:rsidRDefault="00BE2833" w:rsidP="00BE2833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4E5D81" w:rsidRPr="00F618C8" w:rsidTr="00932967">
        <w:tc>
          <w:tcPr>
            <w:tcW w:w="1140" w:type="dxa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:rsidTr="00932967">
        <w:tc>
          <w:tcPr>
            <w:tcW w:w="1140" w:type="dxa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4E5D81" w:rsidRPr="00F618C8" w:rsidRDefault="003E4E65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r w:rsidR="004E5D81" w:rsidRPr="00F618C8">
              <w:rPr>
                <w:rFonts w:ascii="微软雅黑" w:hAnsi="微软雅黑" w:hint="eastAsia"/>
                <w:szCs w:val="24"/>
              </w:rPr>
              <w:t>栈，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:rsidTr="00932967">
        <w:tc>
          <w:tcPr>
            <w:tcW w:w="1140" w:type="dxa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:rsidTr="00932967">
        <w:tc>
          <w:tcPr>
            <w:tcW w:w="1140" w:type="dxa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:rsidR="004E5D81" w:rsidRPr="00F618C8" w:rsidRDefault="004E5D81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:rsidTr="00932967">
        <w:tc>
          <w:tcPr>
            <w:tcW w:w="1140" w:type="dxa"/>
          </w:tcPr>
          <w:p w:rsidR="00840034" w:rsidRPr="00F618C8" w:rsidRDefault="00840034" w:rsidP="0084003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840034" w:rsidRPr="00F618C8" w:rsidRDefault="00840034" w:rsidP="0084003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:rsidR="009967B6" w:rsidRPr="00F618C8" w:rsidRDefault="009967B6" w:rsidP="00BE2833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GET_M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51985" w:rsidRPr="00F618C8" w:rsidRDefault="00492D8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51985" w:rsidRPr="00F618C8" w:rsidRDefault="003B16A3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E51985" w:rsidRPr="00F618C8" w:rsidRDefault="008B2554" w:rsidP="00A06474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:rsidR="00E51985" w:rsidRPr="00F618C8" w:rsidRDefault="00E51985" w:rsidP="00E51985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SET_M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51985" w:rsidRPr="00F618C8" w:rsidRDefault="00CA0263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51985" w:rsidRPr="00F618C8" w:rsidRDefault="009C7953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 = RDy;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:rsidR="00E51985" w:rsidRPr="00F618C8" w:rsidRDefault="00147201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:rsidTr="00A06474">
        <w:tc>
          <w:tcPr>
            <w:tcW w:w="1140" w:type="dxa"/>
          </w:tcPr>
          <w:p w:rsidR="00E51985" w:rsidRPr="00F618C8" w:rsidRDefault="00E5198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51985" w:rsidRPr="00F618C8" w:rsidRDefault="003F62C6" w:rsidP="00A06474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:rsidR="00E51985" w:rsidRPr="00F618C8" w:rsidRDefault="00E51985" w:rsidP="00E51985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E</w:t>
      </w:r>
      <w:r>
        <w:rPr>
          <w:rFonts w:ascii="微软雅黑" w:hAnsi="微软雅黑" w:hint="eastAsia"/>
          <w:szCs w:val="24"/>
        </w:rPr>
        <w:t>n</w:t>
      </w:r>
      <w:r>
        <w:rPr>
          <w:rFonts w:ascii="微软雅黑" w:hAnsi="微软雅黑"/>
          <w:szCs w:val="24"/>
        </w:rPr>
        <w:t>_GRAM_To_CPU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En_GRAM_To_CPU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406E07" w:rsidRPr="00F618C8" w:rsidRDefault="00472B01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472B01">
              <w:rPr>
                <w:rFonts w:ascii="微软雅黑" w:hAnsi="微软雅黑" w:hint="eastAsia"/>
                <w:szCs w:val="24"/>
              </w:rPr>
              <w:t>将</w:t>
            </w:r>
            <w:r w:rsidRPr="00472B01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406E07" w:rsidRPr="00F618C8" w:rsidRDefault="000910F2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0910F2">
              <w:rPr>
                <w:rFonts w:ascii="微软雅黑" w:hAnsi="微软雅黑"/>
                <w:szCs w:val="24"/>
              </w:rPr>
              <w:t>RD0:需要配置的GRAM地址</w:t>
            </w:r>
          </w:p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406E07" w:rsidRPr="00F618C8" w:rsidRDefault="00406E07" w:rsidP="00406E07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D</w:t>
      </w:r>
      <w:r>
        <w:rPr>
          <w:rFonts w:ascii="微软雅黑" w:hAnsi="微软雅黑"/>
          <w:szCs w:val="24"/>
        </w:rPr>
        <w:t>is_GRAM_To_CPU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Dis_GRAM_To_CPU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406E07" w:rsidRPr="00F618C8" w:rsidRDefault="008F74B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8F74B6">
              <w:rPr>
                <w:rFonts w:ascii="微软雅黑" w:hAnsi="微软雅黑" w:hint="eastAsia"/>
                <w:szCs w:val="24"/>
              </w:rPr>
              <w:t>将</w:t>
            </w:r>
            <w:r w:rsidRPr="008F74B6">
              <w:rPr>
                <w:rFonts w:ascii="微软雅黑" w:hAnsi="微软雅黑"/>
                <w:szCs w:val="24"/>
              </w:rPr>
              <w:t>GRAM与CPU断开</w:t>
            </w: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:rsidTr="008973F3">
        <w:tc>
          <w:tcPr>
            <w:tcW w:w="1140" w:type="dxa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406E07" w:rsidRPr="00F618C8" w:rsidRDefault="00406E07" w:rsidP="008973F3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406E07" w:rsidRPr="00F618C8" w:rsidRDefault="00406E07" w:rsidP="00406E07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DA5033" w:rsidRPr="00F618C8" w:rsidRDefault="00DA5033" w:rsidP="00DA5033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En_AllRAM_To_CPU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A5033" w:rsidRPr="00F618C8" w:rsidTr="008973F3">
        <w:tc>
          <w:tcPr>
            <w:tcW w:w="1140" w:type="dxa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A5033" w:rsidRPr="00F618C8" w:rsidRDefault="00DA5033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DA5033" w:rsidRPr="00F618C8" w:rsidTr="008973F3">
        <w:tc>
          <w:tcPr>
            <w:tcW w:w="1140" w:type="dxa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GRAM和XRAM配置为CPU控制模式</w:t>
            </w:r>
          </w:p>
        </w:tc>
      </w:tr>
      <w:tr w:rsidR="00DA5033" w:rsidRPr="00F618C8" w:rsidTr="008973F3">
        <w:tc>
          <w:tcPr>
            <w:tcW w:w="1140" w:type="dxa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A5033" w:rsidRPr="00F618C8" w:rsidTr="008973F3">
        <w:tc>
          <w:tcPr>
            <w:tcW w:w="1140" w:type="dxa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DA5033" w:rsidRPr="00F618C8" w:rsidTr="008973F3">
        <w:tc>
          <w:tcPr>
            <w:tcW w:w="1140" w:type="dxa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A5033" w:rsidRPr="00F618C8" w:rsidRDefault="00DA5033" w:rsidP="008973F3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DA5033" w:rsidRPr="00F618C8" w:rsidRDefault="00DA5033" w:rsidP="00DA5033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BD739F" w:rsidRPr="00F618C8" w:rsidRDefault="00BD739F" w:rsidP="00BD739F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G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BD739F" w:rsidRPr="00F618C8" w:rsidTr="008973F3">
        <w:tc>
          <w:tcPr>
            <w:tcW w:w="1140" w:type="dxa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BD739F" w:rsidRPr="00F618C8" w:rsidRDefault="00BD739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 w:rsidR="00A02C75">
              <w:rPr>
                <w:rFonts w:ascii="微软雅黑" w:hAnsi="微软雅黑"/>
                <w:szCs w:val="24"/>
              </w:rPr>
              <w:t>G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BD739F" w:rsidRPr="00F618C8" w:rsidTr="008973F3">
        <w:tc>
          <w:tcPr>
            <w:tcW w:w="1140" w:type="dxa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BD739F" w:rsidRPr="00F618C8" w:rsidTr="008973F3">
        <w:tc>
          <w:tcPr>
            <w:tcW w:w="1140" w:type="dxa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739F" w:rsidRPr="00F618C8" w:rsidTr="008973F3">
        <w:tc>
          <w:tcPr>
            <w:tcW w:w="1140" w:type="dxa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BD739F" w:rsidRPr="00F618C8" w:rsidTr="008973F3">
        <w:tc>
          <w:tcPr>
            <w:tcW w:w="1140" w:type="dxa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BD739F" w:rsidRPr="00F618C8" w:rsidRDefault="00BD739F" w:rsidP="008973F3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BD739F" w:rsidRPr="00F618C8" w:rsidRDefault="00BD739F" w:rsidP="00BD739F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206077" w:rsidRPr="00F618C8" w:rsidRDefault="00206077" w:rsidP="00206077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X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06077" w:rsidRPr="00F618C8" w:rsidTr="008973F3">
        <w:tc>
          <w:tcPr>
            <w:tcW w:w="1140" w:type="dxa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06077" w:rsidRPr="00F618C8" w:rsidRDefault="0020607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206077" w:rsidRPr="00F618C8" w:rsidTr="008973F3">
        <w:tc>
          <w:tcPr>
            <w:tcW w:w="1140" w:type="dxa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="006A331B"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RAM配置为CPU控制模式</w:t>
            </w:r>
          </w:p>
        </w:tc>
      </w:tr>
      <w:tr w:rsidR="00206077" w:rsidRPr="00F618C8" w:rsidTr="008973F3">
        <w:tc>
          <w:tcPr>
            <w:tcW w:w="1140" w:type="dxa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06077" w:rsidRPr="00F618C8" w:rsidTr="008973F3">
        <w:tc>
          <w:tcPr>
            <w:tcW w:w="1140" w:type="dxa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06077" w:rsidRPr="00F618C8" w:rsidTr="008973F3">
        <w:tc>
          <w:tcPr>
            <w:tcW w:w="1140" w:type="dxa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06077" w:rsidRPr="00F618C8" w:rsidRDefault="00206077" w:rsidP="008973F3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206077" w:rsidRPr="00F618C8" w:rsidRDefault="00206077" w:rsidP="00206077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9406AE" w:rsidRPr="00A33A04" w:rsidRDefault="009406AE" w:rsidP="009406AE">
      <w:pPr>
        <w:pStyle w:val="a4"/>
        <w:ind w:left="840" w:firstLineChars="0" w:firstLine="0"/>
        <w:rPr>
          <w:rFonts w:ascii="微软雅黑" w:hAnsi="微软雅黑"/>
          <w:sz w:val="28"/>
          <w:szCs w:val="28"/>
        </w:rPr>
      </w:pPr>
    </w:p>
    <w:p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45" w:name="_Toc67577090"/>
      <w:r w:rsidRPr="00585F91">
        <w:t>CData_io.h</w:t>
      </w:r>
      <w:bookmarkEnd w:id="45"/>
    </w:p>
    <w:p w:rsidR="00676F99" w:rsidRDefault="005F3CBD" w:rsidP="00347B8D">
      <w:pPr>
        <w:ind w:firstLine="480"/>
      </w:pPr>
      <w:r w:rsidRPr="005F3CBD">
        <w:t>CData_io</w:t>
      </w:r>
      <w:r>
        <w:rPr>
          <w:rFonts w:hint="eastAsia"/>
        </w:rPr>
        <w:t>类，负责系统的输入输出文件，以及分帧读取和写出。</w:t>
      </w:r>
    </w:p>
    <w:p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F6049" w:rsidRPr="00347B8D" w:rsidTr="00A06474">
        <w:tc>
          <w:tcPr>
            <w:tcW w:w="1140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r w:rsidR="0039195E" w:rsidRPr="00347B8D">
              <w:rPr>
                <w:rFonts w:ascii="微软雅黑" w:hAnsi="微软雅黑"/>
                <w:szCs w:val="24"/>
              </w:rPr>
              <w:t>RAx, frameLen</w:t>
            </w:r>
            <w:r w:rsidRPr="00347B8D">
              <w:rPr>
                <w:rFonts w:ascii="微软雅黑" w:hAnsi="微软雅黑"/>
                <w:szCs w:val="24"/>
              </w:rPr>
              <w:t>);</w:t>
            </w:r>
          </w:p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F6049" w:rsidRPr="00347B8D" w:rsidTr="00A06474">
        <w:tc>
          <w:tcPr>
            <w:tcW w:w="1140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0741EB" w:rsidRPr="00347B8D" w:rsidRDefault="002D7FB3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:rsidTr="00A06474">
        <w:tc>
          <w:tcPr>
            <w:tcW w:w="1140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:rsidR="00FF6049" w:rsidRPr="00347B8D" w:rsidRDefault="0045339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:rsidTr="00A06474">
        <w:tc>
          <w:tcPr>
            <w:tcW w:w="1140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F6049" w:rsidRPr="00347B8D" w:rsidRDefault="0032305B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寄存器，指向本帧数据要存入的位置</w:t>
            </w:r>
          </w:p>
          <w:p w:rsidR="00FF6049" w:rsidRPr="00347B8D" w:rsidRDefault="001F06C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:rsidTr="00A06474">
        <w:tc>
          <w:tcPr>
            <w:tcW w:w="1140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FF6049" w:rsidRPr="00347B8D" w:rsidRDefault="00FF6049" w:rsidP="00FF6049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outData_1Frame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268CE" w:rsidRPr="00347B8D" w:rsidTr="00A06474">
        <w:tc>
          <w:tcPr>
            <w:tcW w:w="1140" w:type="dxa"/>
          </w:tcPr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(RAx, frameLen);</w:t>
            </w:r>
          </w:p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:rsidTr="00A06474">
        <w:tc>
          <w:tcPr>
            <w:tcW w:w="1140" w:type="dxa"/>
          </w:tcPr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268CE" w:rsidRPr="00347B8D" w:rsidRDefault="00EE4356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:rsidTr="00A06474">
        <w:tc>
          <w:tcPr>
            <w:tcW w:w="1140" w:type="dxa"/>
          </w:tcPr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268CE" w:rsidRPr="00347B8D" w:rsidRDefault="002A3FFD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:rsidTr="00A06474">
        <w:tc>
          <w:tcPr>
            <w:tcW w:w="1140" w:type="dxa"/>
          </w:tcPr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:rsidR="00F268CE" w:rsidRPr="00347B8D" w:rsidRDefault="00F268CE" w:rsidP="00F268C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:rsidTr="00A06474">
        <w:tc>
          <w:tcPr>
            <w:tcW w:w="1140" w:type="dxa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F6049" w:rsidRPr="00347B8D" w:rsidRDefault="00FF6049" w:rsidP="00A06474">
            <w:pPr>
              <w:pStyle w:val="a4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:rsidR="004F309D" w:rsidRPr="00347B8D" w:rsidRDefault="004F309D" w:rsidP="00676F99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676F99" w:rsidRPr="00347B8D" w:rsidRDefault="00676F99" w:rsidP="00676F99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676F99" w:rsidRPr="00585F91" w:rsidRDefault="00676F99" w:rsidP="00676F99">
      <w:pPr>
        <w:pStyle w:val="a4"/>
        <w:ind w:left="840" w:firstLineChars="0" w:firstLine="0"/>
        <w:rPr>
          <w:rFonts w:ascii="微软雅黑" w:hAnsi="微软雅黑"/>
          <w:sz w:val="28"/>
          <w:szCs w:val="28"/>
        </w:rPr>
      </w:pPr>
    </w:p>
    <w:p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46" w:name="_Toc67577091"/>
      <w:r w:rsidRPr="00585F91">
        <w:t>alu.h</w:t>
      </w:r>
      <w:bookmarkEnd w:id="46"/>
    </w:p>
    <w:p w:rsidR="00F612BF" w:rsidRDefault="00F612BF" w:rsidP="00F612BF">
      <w:pPr>
        <w:pStyle w:val="a4"/>
        <w:ind w:left="840" w:firstLineChars="0" w:firstLine="0"/>
        <w:rPr>
          <w:rFonts w:ascii="微软雅黑" w:hAnsi="微软雅黑"/>
          <w:sz w:val="28"/>
          <w:szCs w:val="28"/>
        </w:rPr>
      </w:pPr>
    </w:p>
    <w:p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Ram_Clr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9F7495" w:rsidRPr="00323BB5" w:rsidTr="00A06474">
        <w:tc>
          <w:tcPr>
            <w:tcW w:w="1140" w:type="dxa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9F7495" w:rsidRPr="00323BB5" w:rsidRDefault="00F2271E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Ram_Clr</w:t>
            </w:r>
          </w:p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:rsidTr="00A06474">
        <w:tc>
          <w:tcPr>
            <w:tcW w:w="1140" w:type="dxa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:rsidR="009F7495" w:rsidRPr="00323BB5" w:rsidRDefault="004E6E5C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:rsidTr="00A06474">
        <w:tc>
          <w:tcPr>
            <w:tcW w:w="1140" w:type="dxa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:rsidTr="00A06474">
        <w:tc>
          <w:tcPr>
            <w:tcW w:w="1140" w:type="dxa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E4579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:rsidR="006D49D8" w:rsidRPr="00323BB5" w:rsidRDefault="006D49D8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6D49D8">
              <w:rPr>
                <w:rFonts w:ascii="微软雅黑" w:hAnsi="微软雅黑"/>
                <w:szCs w:val="24"/>
              </w:rPr>
              <w:t>RA0:借用的地址，必须指向另一个Group</w:t>
            </w:r>
          </w:p>
          <w:p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:rsidTr="00A06474">
        <w:tc>
          <w:tcPr>
            <w:tcW w:w="1140" w:type="dxa"/>
          </w:tcPr>
          <w:p w:rsidR="009F7495" w:rsidRPr="00323BB5" w:rsidRDefault="009F7495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9F7495" w:rsidRPr="00323BB5" w:rsidRDefault="008B637F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Ram_Set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Ram_Set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(in&amp;out)</w:t>
            </w:r>
          </w:p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RD0:处理位宽+移位处理指令 (例:Op32bit+Rf_SftR1)详见DMA_ALU.h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FA18AC" w:rsidRPr="00323BB5" w:rsidRDefault="00FA18AC" w:rsidP="00FA18AC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  <w:r w:rsidR="00AA45BF">
        <w:rPr>
          <w:rFonts w:ascii="微软雅黑" w:hAnsi="微软雅黑" w:hint="eastAsia"/>
          <w:szCs w:val="24"/>
        </w:rPr>
        <w:t>2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A18AC" w:rsidRPr="00323BB5" w:rsidTr="00BF7350">
        <w:tc>
          <w:tcPr>
            <w:tcW w:w="1140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  <w:r w:rsidR="00AA45BF">
              <w:rPr>
                <w:rFonts w:ascii="微软雅黑" w:hAnsi="微软雅黑" w:hint="eastAsia"/>
                <w:szCs w:val="24"/>
              </w:rPr>
              <w:t>2</w:t>
            </w:r>
          </w:p>
        </w:tc>
        <w:tc>
          <w:tcPr>
            <w:tcW w:w="2486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A18AC" w:rsidRPr="00323BB5" w:rsidTr="00BF7350">
        <w:tc>
          <w:tcPr>
            <w:tcW w:w="1140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</w:t>
            </w:r>
            <w:r w:rsidR="00AA45BF">
              <w:rPr>
                <w:rFonts w:ascii="微软雅黑" w:hAnsi="微软雅黑" w:hint="eastAsia"/>
                <w:szCs w:val="24"/>
              </w:rPr>
              <w:t>可变</w:t>
            </w:r>
            <w:r w:rsidRPr="00323BB5">
              <w:rPr>
                <w:rFonts w:ascii="微软雅黑" w:hAnsi="微软雅黑"/>
                <w:szCs w:val="24"/>
              </w:rPr>
              <w:t>DWORD</w:t>
            </w:r>
            <w:r w:rsidR="0000095F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:rsidTr="00BF7350">
        <w:tc>
          <w:tcPr>
            <w:tcW w:w="1140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A18AC" w:rsidRPr="00323BB5" w:rsidTr="00BF7350">
        <w:tc>
          <w:tcPr>
            <w:tcW w:w="1140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A18AC" w:rsidRPr="00323BB5" w:rsidRDefault="00FA18AC" w:rsidP="00BF7350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:rsidR="00FA18AC" w:rsidRDefault="00FA18AC" w:rsidP="00BF7350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:rsidR="004D123D" w:rsidRPr="00323BB5" w:rsidRDefault="004D123D" w:rsidP="00BF7350">
            <w:pPr>
              <w:ind w:firstLine="48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D0:</w:t>
            </w:r>
            <w:r>
              <w:rPr>
                <w:rFonts w:ascii="微软雅黑" w:hAnsi="微软雅黑" w:hint="eastAsia"/>
                <w:szCs w:val="24"/>
              </w:rPr>
              <w:t>运算的D</w:t>
            </w:r>
            <w:r>
              <w:rPr>
                <w:rFonts w:ascii="微软雅黑" w:hAnsi="微软雅黑"/>
                <w:szCs w:val="24"/>
              </w:rPr>
              <w:t>WORD</w:t>
            </w:r>
            <w:r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:rsidTr="00BF7350">
        <w:tc>
          <w:tcPr>
            <w:tcW w:w="1140" w:type="dxa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A18AC" w:rsidRPr="00323BB5" w:rsidRDefault="00FA18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Add_LMT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Add_LMT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</w:t>
            </w:r>
            <w:r w:rsidR="009365FE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Sub_LMT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Sub_LMT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</w:t>
            </w:r>
            <w:r w:rsidR="000E1243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Cal_Single_Add_Const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Cal_Single_Add_Const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9F7495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F612BF" w:rsidRPr="00323BB5" w:rsidRDefault="00F612BF" w:rsidP="00F612BF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F612BF" w:rsidRPr="00585F91" w:rsidRDefault="00F612BF" w:rsidP="00F612BF">
      <w:pPr>
        <w:pStyle w:val="a4"/>
        <w:ind w:left="840" w:firstLineChars="0" w:firstLine="0"/>
        <w:rPr>
          <w:rFonts w:ascii="微软雅黑" w:hAnsi="微软雅黑"/>
          <w:sz w:val="28"/>
          <w:szCs w:val="28"/>
        </w:rPr>
      </w:pPr>
    </w:p>
    <w:p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47" w:name="_Toc67577092"/>
      <w:r w:rsidRPr="00585F91">
        <w:t>FMT_F.h</w:t>
      </w:r>
      <w:bookmarkEnd w:id="47"/>
    </w:p>
    <w:p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Get_Real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 Imag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94BBA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Get_Imag</w:t>
            </w:r>
          </w:p>
        </w:tc>
        <w:tc>
          <w:tcPr>
            <w:tcW w:w="2486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94BBA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,in,out可以是同一地址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RA1:输出序列指针，格式[Re(n+1) | Re(n)](out)</w:t>
            </w:r>
          </w:p>
          <w:p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:rsidTr="00A06474">
        <w:tc>
          <w:tcPr>
            <w:tcW w:w="1140" w:type="dxa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A94BBA" w:rsidRPr="00323BB5" w:rsidRDefault="00A94BBA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16bit格式转换为复数格式,虚部置零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A94BBA" w:rsidRPr="00323BB5" w:rsidRDefault="00A94BBA" w:rsidP="00A94BBA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48" w:name="_Toc67577093"/>
      <w:r w:rsidRPr="00585F91">
        <w:t>mac.h</w:t>
      </w:r>
      <w:bookmarkEnd w:id="48"/>
    </w:p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RD0:乘法结果，32bit格式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SingleSerSquare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 w:rsidR="00382C3A">
              <w:rPr>
                <w:rFonts w:ascii="微软雅黑" w:hAnsi="微软雅黑"/>
                <w:szCs w:val="24"/>
              </w:rPr>
              <w:t>/</w:t>
            </w:r>
            <w:r w:rsidR="00382C3A" w:rsidRPr="00323BB5">
              <w:rPr>
                <w:rFonts w:ascii="微软雅黑" w:hAnsi="微软雅黑"/>
                <w:szCs w:val="24"/>
              </w:rPr>
              <w:t xml:space="preserve"> SingleSerSquare</w:t>
            </w:r>
            <w:r w:rsidR="00382C3A">
              <w:rPr>
                <w:rFonts w:ascii="微软雅黑" w:hAnsi="微软雅黑"/>
                <w:szCs w:val="24"/>
              </w:rPr>
              <w:t>L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 w:rsidR="003C5B56"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MultiSum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MultiSum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405A5C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RA1:输入序列2指针，紧凑16bit格式序列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CF7EBB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RA0:*in1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RA1:*in2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RD1:*out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Mac_Sim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Mac_Sim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addr_out:out地址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Const_Reg：常数值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Config_Reg：配置参数，详情见MAC数据路径示意图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len:序列长度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MAC流程，并不全面。如需使用乘累加器，请使用MultiSum函数。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主要被Mac_Sim函数调用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</w:t>
            </w:r>
            <w:r w:rsidR="00BF7350" w:rsidRPr="00323BB5">
              <w:rPr>
                <w:rFonts w:ascii="微软雅黑" w:hAnsi="微软雅黑" w:hint="eastAsia"/>
                <w:szCs w:val="24"/>
              </w:rPr>
              <w:t>Q</w:t>
            </w:r>
            <w:r w:rsidR="00BF7350">
              <w:rPr>
                <w:rFonts w:ascii="微软雅黑" w:hAnsi="微软雅黑" w:hint="eastAsia"/>
                <w:szCs w:val="24"/>
              </w:rPr>
              <w:t>15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03317" w:rsidRDefault="002B1EB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:rsidR="00E03317" w:rsidRDefault="002B1EB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 y(n), [H16|0]格式的高16位操作数序列;</w:t>
            </w:r>
          </w:p>
          <w:p w:rsidR="00E03317" w:rsidRDefault="002B1EB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 z(n) = x(n).*y(n)的目标地址;</w:t>
            </w:r>
          </w:p>
          <w:p w:rsidR="00E03317" w:rsidRDefault="002B1EB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RD0:Dword长度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:rsidTr="00A06474">
        <w:tc>
          <w:tcPr>
            <w:tcW w:w="1140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MultiConst24_DivQ7_LMT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2B1EB2" w:rsidRPr="00323BB5" w:rsidTr="002B1EB2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MultiConst24_DivQ7_LMT</w:t>
            </w:r>
          </w:p>
        </w:tc>
        <w:tc>
          <w:tcPr>
            <w:tcW w:w="2053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2B1EB2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:rsidTr="002B1EB2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2B1EB2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QM1L[22:7],QM0L[22:7]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RD1:Const值,低8位为0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:rsidTr="002B1EB2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SeqMulti_DivQ7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SeqMulti_DivQ7</w:t>
            </w:r>
          </w:p>
        </w:tc>
        <w:tc>
          <w:tcPr>
            <w:tcW w:w="2053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RD1:输出序列指针,结果为；QM1L[22:7],QM0L[22:7]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</w:t>
            </w:r>
            <w:r w:rsidR="00BF7350" w:rsidRPr="00323BB5">
              <w:rPr>
                <w:rFonts w:ascii="微软雅黑" w:hAnsi="微软雅黑" w:hint="eastAsia"/>
                <w:szCs w:val="24"/>
              </w:rPr>
              <w:t>Q</w:t>
            </w:r>
            <w:r w:rsidR="00BF7350">
              <w:rPr>
                <w:rFonts w:ascii="微软雅黑" w:hAnsi="微软雅黑" w:hint="eastAsia"/>
                <w:szCs w:val="24"/>
              </w:rPr>
              <w:t>7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RD0:数据长度对应的TimerNum值(Dword长度*3+3)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r w:rsidRPr="00323BB5">
              <w:rPr>
                <w:rFonts w:ascii="微软雅黑" w:hAnsi="微软雅黑"/>
                <w:szCs w:val="24"/>
              </w:rPr>
              <w:t>DMA_Ctrl参数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M[RSP+0*MMU_BASE]：数据长度</w:t>
            </w:r>
          </w:p>
        </w:tc>
      </w:tr>
      <w:tr w:rsidR="002B1EB2" w:rsidRPr="00323BB5" w:rsidTr="00A06474">
        <w:tc>
          <w:tcPr>
            <w:tcW w:w="1111" w:type="dxa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:rsidR="002B1EB2" w:rsidRPr="00323BB5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1D2F3A" w:rsidRPr="00323BB5" w:rsidRDefault="001D2F3A" w:rsidP="001D2F3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="00C13103" w:rsidRPr="00323BB5">
        <w:rPr>
          <w:rFonts w:ascii="微软雅黑" w:hAnsi="微软雅黑"/>
          <w:szCs w:val="24"/>
        </w:rPr>
        <w:t>SingleSerSquare</w:t>
      </w:r>
      <w:r w:rsidR="00C13103">
        <w:rPr>
          <w:rFonts w:ascii="微软雅黑" w:hAnsi="微软雅黑"/>
          <w:szCs w:val="24"/>
        </w:rPr>
        <w:t>32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1D2F3A" w:rsidRPr="00323BB5" w:rsidTr="00BF7350">
        <w:tc>
          <w:tcPr>
            <w:tcW w:w="1111" w:type="dxa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1D2F3A" w:rsidRPr="00323BB5" w:rsidRDefault="00C13103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>
              <w:rPr>
                <w:rFonts w:ascii="微软雅黑" w:hAnsi="微软雅黑"/>
                <w:szCs w:val="24"/>
              </w:rPr>
              <w:t>32</w:t>
            </w:r>
          </w:p>
        </w:tc>
        <w:tc>
          <w:tcPr>
            <w:tcW w:w="2053" w:type="dxa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D2F3A" w:rsidRPr="00323BB5" w:rsidTr="00BF7350">
        <w:tc>
          <w:tcPr>
            <w:tcW w:w="1111" w:type="dxa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1D2F3A" w:rsidRPr="00323BB5" w:rsidRDefault="003A080D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A080D">
              <w:rPr>
                <w:rFonts w:ascii="微软雅黑" w:hAnsi="微软雅黑" w:hint="eastAsia"/>
                <w:szCs w:val="24"/>
              </w:rPr>
              <w:t>单序列平方运算，输出结果为输入序列高</w:t>
            </w:r>
            <w:r w:rsidRPr="003A080D">
              <w:rPr>
                <w:rFonts w:ascii="微软雅黑" w:hAnsi="微软雅黑"/>
                <w:szCs w:val="24"/>
              </w:rPr>
              <w:t>16位的平方，保留32位结果</w:t>
            </w:r>
          </w:p>
        </w:tc>
      </w:tr>
      <w:tr w:rsidR="001D2F3A" w:rsidRPr="00323BB5" w:rsidTr="00BF7350">
        <w:tc>
          <w:tcPr>
            <w:tcW w:w="1111" w:type="dxa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D2F3A" w:rsidRPr="00323BB5" w:rsidTr="00BF7350">
        <w:tc>
          <w:tcPr>
            <w:tcW w:w="1111" w:type="dxa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:rsidR="001D2F3A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1D2F3A" w:rsidRPr="00323BB5" w:rsidTr="00BF7350">
        <w:tc>
          <w:tcPr>
            <w:tcW w:w="1111" w:type="dxa"/>
          </w:tcPr>
          <w:p w:rsidR="001D2F3A" w:rsidRPr="00323BB5" w:rsidRDefault="001D2F3A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:rsidR="001D2F3A" w:rsidRPr="00323BB5" w:rsidRDefault="001A26D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1A26D8">
              <w:rPr>
                <w:rFonts w:ascii="微软雅黑" w:hAnsi="微软雅黑" w:hint="eastAsia"/>
                <w:szCs w:val="24"/>
              </w:rPr>
              <w:t>舍弃低</w:t>
            </w:r>
            <w:r w:rsidRPr="001A26D8">
              <w:rPr>
                <w:rFonts w:ascii="微软雅黑" w:hAnsi="微软雅黑"/>
                <w:szCs w:val="24"/>
              </w:rPr>
              <w:t>16位平方结果</w:t>
            </w:r>
          </w:p>
        </w:tc>
      </w:tr>
    </w:tbl>
    <w:p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ComplexMulti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ComplexMulti</w:t>
            </w:r>
          </w:p>
        </w:tc>
        <w:tc>
          <w:tcPr>
            <w:tcW w:w="2053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双序列复数乘法运算</w:t>
            </w:r>
          </w:p>
        </w:tc>
      </w:tr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F46616" w:rsidRPr="005059C1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RA0：输入序列0地址，紧凑16bit格式</w:t>
            </w:r>
          </w:p>
          <w:p w:rsidR="00F46616" w:rsidRPr="005059C1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RA1：输入序列1地址，紧凑16bit格式</w:t>
            </w:r>
          </w:p>
          <w:p w:rsidR="00F46616" w:rsidRPr="005059C1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RD1：输出序列地址，紧凑16bit格式</w:t>
            </w:r>
          </w:p>
          <w:p w:rsidR="00F46616" w:rsidRPr="00323BB5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RD0：数据长度|输出格式指令。高位为数据长度，低2位为输出格式指令；00：低16bit，01：中16bit，10：高16bit</w:t>
            </w:r>
          </w:p>
        </w:tc>
      </w:tr>
    </w:tbl>
    <w:p w:rsidR="004B7BAC" w:rsidRPr="00323BB5" w:rsidRDefault="004B7BAC" w:rsidP="004B7BAC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Dual_Q4615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4B7BAC" w:rsidRPr="00323BB5" w:rsidTr="00BF7350">
        <w:tc>
          <w:tcPr>
            <w:tcW w:w="1111" w:type="dxa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Dual_Q4615</w:t>
            </w:r>
          </w:p>
        </w:tc>
        <w:tc>
          <w:tcPr>
            <w:tcW w:w="2053" w:type="dxa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4B7BAC" w:rsidRPr="00323BB5" w:rsidTr="00BF7350">
        <w:tc>
          <w:tcPr>
            <w:tcW w:w="1111" w:type="dxa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571" w:type="dxa"/>
            <w:gridSpan w:val="2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4B7BAC" w:rsidRPr="00323BB5" w:rsidTr="00BF7350">
        <w:tc>
          <w:tcPr>
            <w:tcW w:w="1111" w:type="dxa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B7BAC" w:rsidRPr="00323BB5" w:rsidTr="00BF7350">
        <w:tc>
          <w:tcPr>
            <w:tcW w:w="1111" w:type="dxa"/>
          </w:tcPr>
          <w:p w:rsidR="004B7BAC" w:rsidRPr="00323BB5" w:rsidRDefault="004B7BAC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4B7BAC" w:rsidRPr="005059C1" w:rsidRDefault="004B7BAC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:rsidR="004B7BAC" w:rsidRPr="005059C1" w:rsidRDefault="004B7BAC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:rsidR="004B7BAC" w:rsidRPr="005059C1" w:rsidRDefault="004B7BAC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:rsidR="004B7BAC" w:rsidRDefault="004B7BAC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:rsidR="004B7BAC" w:rsidRPr="00323BB5" w:rsidRDefault="004B7BAC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ingle_Q4615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Single_Q4615</w:t>
            </w:r>
          </w:p>
        </w:tc>
        <w:tc>
          <w:tcPr>
            <w:tcW w:w="2053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962494" w:rsidRPr="005059C1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:rsidR="00962494" w:rsidRPr="005059C1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:rsidR="00962494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，低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:rsidR="00962494" w:rsidRPr="00323BB5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C01EB4">
        <w:rPr>
          <w:rFonts w:ascii="微软雅黑" w:hAnsi="微软雅黑"/>
          <w:szCs w:val="24"/>
        </w:rPr>
        <w:t>3807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D7208D">
              <w:rPr>
                <w:rFonts w:ascii="微软雅黑" w:hAnsi="微软雅黑"/>
                <w:szCs w:val="24"/>
              </w:rPr>
              <w:t>3807</w:t>
            </w:r>
          </w:p>
        </w:tc>
        <w:tc>
          <w:tcPr>
            <w:tcW w:w="2053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962494" w:rsidRPr="005059C1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:rsidR="00962494" w:rsidRPr="005059C1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:rsidR="00962494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，低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:rsidR="00962494" w:rsidRPr="00323BB5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lastRenderedPageBreak/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中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3A71FE">
              <w:rPr>
                <w:rFonts w:ascii="微软雅黑" w:hAnsi="微软雅黑"/>
                <w:szCs w:val="24"/>
              </w:rPr>
              <w:t>38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3A71FE">
              <w:rPr>
                <w:rFonts w:ascii="微软雅黑" w:hAnsi="微软雅黑"/>
                <w:szCs w:val="24"/>
              </w:rPr>
              <w:t>07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lastRenderedPageBreak/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B2688C">
        <w:rPr>
          <w:rFonts w:ascii="微软雅黑" w:hAnsi="微软雅黑"/>
          <w:szCs w:val="24"/>
        </w:rPr>
        <w:t>3100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B2688C">
              <w:rPr>
                <w:rFonts w:ascii="微软雅黑" w:hAnsi="微软雅黑"/>
                <w:szCs w:val="24"/>
              </w:rPr>
              <w:t>3100</w:t>
            </w:r>
          </w:p>
        </w:tc>
        <w:tc>
          <w:tcPr>
            <w:tcW w:w="2053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:rsidTr="00BF7350">
        <w:tc>
          <w:tcPr>
            <w:tcW w:w="1111" w:type="dxa"/>
          </w:tcPr>
          <w:p w:rsidR="00962494" w:rsidRPr="00323BB5" w:rsidRDefault="00962494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962494" w:rsidRPr="005059C1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:rsidR="00962494" w:rsidRPr="005059C1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:rsidR="00962494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，低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:rsidR="00962494" w:rsidRPr="00323BB5" w:rsidRDefault="00962494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低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B2688C">
              <w:rPr>
                <w:rFonts w:ascii="微软雅黑" w:hAnsi="微软雅黑"/>
                <w:szCs w:val="24"/>
              </w:rPr>
              <w:t>31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B2688C">
              <w:rPr>
                <w:rFonts w:ascii="微软雅黑" w:hAnsi="微软雅黑"/>
                <w:szCs w:val="24"/>
              </w:rPr>
              <w:t>00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SeqMulti_32</w:t>
      </w:r>
    </w:p>
    <w:tbl>
      <w:tblPr>
        <w:tblStyle w:val="a5"/>
        <w:tblW w:w="0" w:type="auto"/>
        <w:tblInd w:w="840" w:type="dxa"/>
        <w:tblLayout w:type="fixed"/>
        <w:tblLook w:val="04A0"/>
      </w:tblPr>
      <w:tblGrid>
        <w:gridCol w:w="1111"/>
        <w:gridCol w:w="4518"/>
        <w:gridCol w:w="2053"/>
      </w:tblGrid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SeqMulti_32</w:t>
            </w:r>
          </w:p>
        </w:tc>
        <w:tc>
          <w:tcPr>
            <w:tcW w:w="2053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32bit双序列乘运算</w:t>
            </w:r>
          </w:p>
        </w:tc>
      </w:tr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:rsidTr="00BF7350">
        <w:tc>
          <w:tcPr>
            <w:tcW w:w="1111" w:type="dxa"/>
          </w:tcPr>
          <w:p w:rsidR="00F46616" w:rsidRPr="00323BB5" w:rsidRDefault="00F46616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:rsidR="00F46616" w:rsidRPr="005059C1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:rsidR="00F46616" w:rsidRPr="005059C1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:rsidR="00F46616" w:rsidRPr="005059C1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:rsidR="00F46616" w:rsidRPr="00323BB5" w:rsidRDefault="00F46616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RD1:输出序列指针,结果为64位中高32位</w:t>
            </w:r>
          </w:p>
        </w:tc>
      </w:tr>
    </w:tbl>
    <w:p w:rsidR="00F46616" w:rsidRPr="00323BB5" w:rsidRDefault="00F46616" w:rsidP="00F46616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49" w:name="_Toc67577094"/>
      <w:r w:rsidRPr="00585F91">
        <w:t>Math_F.h</w:t>
      </w:r>
      <w:bookmarkEnd w:id="49"/>
    </w:p>
    <w:p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power_fix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2B1EB2" w:rsidRPr="0062456A" w:rsidTr="00A06474">
        <w:tc>
          <w:tcPr>
            <w:tcW w:w="1140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power_fix</w:t>
            </w:r>
          </w:p>
        </w:tc>
        <w:tc>
          <w:tcPr>
            <w:tcW w:w="2486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:rsidTr="00A06474">
        <w:tc>
          <w:tcPr>
            <w:tcW w:w="1140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:rsidTr="00A06474">
        <w:tc>
          <w:tcPr>
            <w:tcW w:w="1140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:rsidTr="00A06474">
        <w:tc>
          <w:tcPr>
            <w:tcW w:w="1140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:rsidTr="00A06474">
        <w:tc>
          <w:tcPr>
            <w:tcW w:w="1140" w:type="dxa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2B1EB2" w:rsidRPr="0062456A" w:rsidRDefault="002B1EB2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AA66D6" w:rsidRPr="0062456A" w:rsidTr="00A06474">
        <w:tc>
          <w:tcPr>
            <w:tcW w:w="1140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:rsidTr="00A06474">
        <w:tc>
          <w:tcPr>
            <w:tcW w:w="1140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:rsidTr="00A06474">
        <w:tc>
          <w:tcPr>
            <w:tcW w:w="1140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:rsidTr="00A06474">
        <w:tc>
          <w:tcPr>
            <w:tcW w:w="1140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:rsidTr="00A06474">
        <w:tc>
          <w:tcPr>
            <w:tcW w:w="1140" w:type="dxa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AA66D6" w:rsidRPr="0062456A" w:rsidRDefault="00AA66D6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:rsidTr="00A06474">
        <w:tc>
          <w:tcPr>
            <w:tcW w:w="1140" w:type="dxa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E45AED" w:rsidRPr="0062456A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:rsidR="007A7AAC" w:rsidRPr="0062456A" w:rsidRDefault="007A7AAC" w:rsidP="007A7AAC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A7AAC" w:rsidRPr="0062456A" w:rsidTr="00932967">
        <w:tc>
          <w:tcPr>
            <w:tcW w:w="1140" w:type="dxa"/>
          </w:tcPr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:rsidTr="00932967">
        <w:tc>
          <w:tcPr>
            <w:tcW w:w="1140" w:type="dxa"/>
          </w:tcPr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A7AAC" w:rsidRPr="0062456A" w:rsidRDefault="00F46B99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:rsidTr="00932967">
        <w:tc>
          <w:tcPr>
            <w:tcW w:w="1140" w:type="dxa"/>
          </w:tcPr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A7AAC" w:rsidRPr="0062456A" w:rsidRDefault="003A203F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:rsidTr="00932967">
        <w:tc>
          <w:tcPr>
            <w:tcW w:w="1140" w:type="dxa"/>
          </w:tcPr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7A7AAC" w:rsidRPr="0062456A" w:rsidRDefault="00272135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:rsidR="009A23E4" w:rsidRPr="0062456A" w:rsidRDefault="009A23E4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:rsidTr="00932967">
        <w:tc>
          <w:tcPr>
            <w:tcW w:w="1140" w:type="dxa"/>
          </w:tcPr>
          <w:p w:rsidR="007A7AAC" w:rsidRPr="0062456A" w:rsidRDefault="007A7AAC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A7AAC" w:rsidRPr="0062456A" w:rsidRDefault="00161415" w:rsidP="00932967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:rsidR="007A7AAC" w:rsidRPr="0062456A" w:rsidRDefault="007A7AAC" w:rsidP="007A7AAC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7A7AAC" w:rsidRPr="007A7AAC" w:rsidRDefault="007A7AAC" w:rsidP="007A7AAC">
      <w:pPr>
        <w:pStyle w:val="a4"/>
        <w:ind w:left="840" w:firstLineChars="0" w:firstLine="0"/>
        <w:rPr>
          <w:rFonts w:ascii="微软雅黑" w:hAnsi="微软雅黑"/>
          <w:sz w:val="28"/>
          <w:szCs w:val="28"/>
        </w:rPr>
      </w:pPr>
    </w:p>
    <w:p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50" w:name="_Toc67577095"/>
      <w:r w:rsidRPr="00585F91">
        <w:t>SOC_Common_F.h</w:t>
      </w:r>
      <w:bookmarkEnd w:id="50"/>
    </w:p>
    <w:p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_Rf_ShiftL_Reg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:rsidR="00E45AED" w:rsidRPr="007D0D9D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_Ru_Multi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_Ru_Multi</w:t>
            </w:r>
          </w:p>
        </w:tc>
        <w:tc>
          <w:tcPr>
            <w:tcW w:w="2486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[zh,zl]=x*y; x,y,zh,zl均为32比特的整数,zh,zl分别为结果的高部.低部;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:rsidR="00E45AED" w:rsidRPr="007D0D9D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:rsidR="00E45AED" w:rsidRPr="007D0D9D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_Rs_Multi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_Rs_Multi</w:t>
            </w:r>
          </w:p>
        </w:tc>
        <w:tc>
          <w:tcPr>
            <w:tcW w:w="2486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计算[zh,zl]=x*y; x,y,zh,zl均为32比特的整数,zh,zl分别为结果的高部.低部;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lastRenderedPageBreak/>
              <w:t>RD1:乘数y;</w:t>
            </w:r>
          </w:p>
        </w:tc>
      </w:tr>
      <w:tr w:rsidR="00E45AED" w:rsidRPr="007D0D9D" w:rsidTr="00A06474">
        <w:tc>
          <w:tcPr>
            <w:tcW w:w="1140" w:type="dxa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E45AED" w:rsidRPr="007D0D9D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E45AED" w:rsidRPr="007D0D9D" w:rsidRDefault="00E45AED" w:rsidP="00E45AED">
      <w:pPr>
        <w:pStyle w:val="a4"/>
        <w:ind w:left="840" w:firstLineChars="0" w:firstLine="0"/>
        <w:rPr>
          <w:rFonts w:ascii="微软雅黑" w:hAnsi="微软雅黑"/>
          <w:szCs w:val="24"/>
        </w:rPr>
      </w:pPr>
    </w:p>
    <w:p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51" w:name="_Toc67577096"/>
      <w:r>
        <w:rPr>
          <w:rFonts w:hint="eastAsia"/>
        </w:rPr>
        <w:t>STA_F.h</w:t>
      </w:r>
      <w:bookmarkEnd w:id="51"/>
    </w:p>
    <w:p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FindMaxMin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FindMaxMin</w:t>
            </w:r>
          </w:p>
        </w:tc>
        <w:tc>
          <w:tcPr>
            <w:tcW w:w="2486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:rsidR="00E45AED" w:rsidRPr="00AA7653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RD1:最小值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:rsidR="00E45AED" w:rsidRPr="00AA7653" w:rsidRDefault="00E45AED" w:rsidP="00E45AED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AbsSum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AbsSum</w:t>
            </w:r>
          </w:p>
        </w:tc>
        <w:tc>
          <w:tcPr>
            <w:tcW w:w="2486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E45AED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FindMaxIndex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FindMaxIndex</w:t>
            </w:r>
          </w:p>
        </w:tc>
        <w:tc>
          <w:tcPr>
            <w:tcW w:w="2486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Index（STA2）,index以DWORD为单位,0..L-1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:rsidTr="00A06474">
        <w:tc>
          <w:tcPr>
            <w:tcW w:w="1140" w:type="dxa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45AED" w:rsidRPr="00AA7653" w:rsidRDefault="00E45AED" w:rsidP="00A0647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52" w:name="_Toc67577097"/>
      <w:r w:rsidRPr="00850CAE">
        <w:rPr>
          <w:sz w:val="30"/>
        </w:rPr>
        <w:t>float_model</w:t>
      </w:r>
      <w:bookmarkEnd w:id="52"/>
    </w:p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D61E2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5E4F70" w:rsidRPr="00F2550A" w:rsidRDefault="005E4F70" w:rsidP="005E4F70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  <w:r>
        <w:rPr>
          <w:rFonts w:ascii="微软雅黑" w:hAnsi="微软雅黑"/>
          <w:szCs w:val="24"/>
        </w:rPr>
        <w:t>_ser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5E4F70" w:rsidRPr="00F2550A" w:rsidTr="008973F3">
        <w:tc>
          <w:tcPr>
            <w:tcW w:w="1140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  <w:r w:rsidR="001D1A67">
              <w:rPr>
                <w:rFonts w:ascii="微软雅黑" w:hAnsi="微软雅黑"/>
                <w:szCs w:val="24"/>
              </w:rPr>
              <w:t>_ser</w:t>
            </w:r>
          </w:p>
        </w:tc>
        <w:tc>
          <w:tcPr>
            <w:tcW w:w="2486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E4F70" w:rsidRPr="00F2550A" w:rsidTr="008973F3">
        <w:tc>
          <w:tcPr>
            <w:tcW w:w="1140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</w:t>
            </w:r>
            <w:r w:rsidR="008F6340">
              <w:rPr>
                <w:rFonts w:ascii="微软雅黑" w:hAnsi="微软雅黑" w:hint="eastAsia"/>
                <w:szCs w:val="24"/>
              </w:rPr>
              <w:t>序列</w:t>
            </w:r>
            <w:r w:rsidRPr="00F2550A">
              <w:rPr>
                <w:rFonts w:ascii="微软雅黑" w:hAnsi="微软雅黑"/>
                <w:szCs w:val="24"/>
              </w:rPr>
              <w:t>)</w:t>
            </w:r>
          </w:p>
        </w:tc>
      </w:tr>
      <w:tr w:rsidR="005E4F70" w:rsidRPr="00F2550A" w:rsidTr="008973F3">
        <w:tc>
          <w:tcPr>
            <w:tcW w:w="1140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5E4F70" w:rsidRPr="00F2550A" w:rsidRDefault="005E4F70" w:rsidP="008973F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5E4F70" w:rsidRPr="00F2550A" w:rsidTr="008973F3">
        <w:tc>
          <w:tcPr>
            <w:tcW w:w="1140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RA0:源数据地址</w:t>
            </w:r>
          </w:p>
          <w:p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lastRenderedPageBreak/>
              <w:t>RA1:输出序列地址</w:t>
            </w:r>
          </w:p>
          <w:p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RD0:数据长度</w:t>
            </w:r>
          </w:p>
          <w:p w:rsidR="005E4F70" w:rsidRPr="00F2550A" w:rsidRDefault="0086056F" w:rsidP="0086056F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5E4F70" w:rsidRPr="00F2550A" w:rsidTr="008973F3">
        <w:tc>
          <w:tcPr>
            <w:tcW w:w="1140" w:type="dxa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5E4F70" w:rsidRPr="00F2550A" w:rsidRDefault="005E4F70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5E4F70" w:rsidRDefault="005E4F70" w:rsidP="00D61E22">
      <w:pPr>
        <w:ind w:left="420" w:firstLine="480"/>
        <w:rPr>
          <w:rFonts w:ascii="微软雅黑" w:hAnsi="微软雅黑"/>
          <w:szCs w:val="24"/>
        </w:rPr>
      </w:pPr>
    </w:p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RD1:出口数据的Q值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521F6A" w:rsidRPr="00F2550A" w:rsidRDefault="00D61E22" w:rsidP="00651F6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RA0:源数据地址</w:t>
            </w:r>
          </w:p>
          <w:p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RA1:输出序列地址</w:t>
            </w:r>
          </w:p>
          <w:p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lastRenderedPageBreak/>
              <w:t>RD0:数据长度</w:t>
            </w:r>
          </w:p>
          <w:p w:rsidR="00D61E22" w:rsidRPr="00F2550A" w:rsidRDefault="00385F81" w:rsidP="00385F81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D1286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Add_Float_Dual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Add_Float_Dual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RA0:加数0</w:t>
            </w:r>
          </w:p>
          <w:p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RA1:加数1</w:t>
            </w:r>
          </w:p>
          <w:p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RD0;序列长度</w:t>
            </w:r>
          </w:p>
          <w:p w:rsidR="00D61E22" w:rsidRPr="00F2550A" w:rsidRDefault="000B0C4A" w:rsidP="000B0C4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Add_Float_Const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Add_Float_Const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2851A3" w:rsidRPr="002851A3" w:rsidRDefault="002851A3" w:rsidP="002851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RA0:加数</w:t>
            </w:r>
          </w:p>
          <w:p w:rsidR="002851A3" w:rsidRPr="002851A3" w:rsidRDefault="002851A3" w:rsidP="002851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RD1:常数</w:t>
            </w:r>
          </w:p>
          <w:p w:rsidR="002851A3" w:rsidRPr="002851A3" w:rsidRDefault="002851A3" w:rsidP="002851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RD0:序列长度</w:t>
            </w:r>
          </w:p>
          <w:p w:rsidR="00D61E22" w:rsidRPr="00F2550A" w:rsidRDefault="002851A3" w:rsidP="002851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590DA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Sub_Float _Dual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Sub_Float_Dual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590DA3" w:rsidRPr="00590DA3" w:rsidRDefault="00590DA3" w:rsidP="00590D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RA0:被减数</w:t>
            </w:r>
          </w:p>
          <w:p w:rsidR="00590DA3" w:rsidRPr="00590DA3" w:rsidRDefault="00590DA3" w:rsidP="00590D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RA1:减数</w:t>
            </w:r>
          </w:p>
          <w:p w:rsidR="00590DA3" w:rsidRPr="00590DA3" w:rsidRDefault="00590DA3" w:rsidP="00590D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RD0:序列长度</w:t>
            </w:r>
          </w:p>
          <w:p w:rsidR="00D61E22" w:rsidRPr="00F2550A" w:rsidRDefault="00590DA3" w:rsidP="00590DA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Sub_Float_Const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Sub_Float_Const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Mul_Float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521F6A" w:rsidRPr="00F2550A" w:rsidRDefault="00D61E22" w:rsidP="00651F6A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Mul_Float_Dual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Mul_Float_Dual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592589" w:rsidRPr="00592589" w:rsidRDefault="00592589" w:rsidP="00592589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RA0:乘数0地址</w:t>
            </w:r>
          </w:p>
          <w:p w:rsidR="00592589" w:rsidRPr="00592589" w:rsidRDefault="00592589" w:rsidP="00592589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RA1:乘数1地址</w:t>
            </w:r>
          </w:p>
          <w:p w:rsidR="00592589" w:rsidRPr="00592589" w:rsidRDefault="00592589" w:rsidP="00592589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RD0:序列长度</w:t>
            </w:r>
          </w:p>
          <w:p w:rsidR="00D61E22" w:rsidRPr="00F2550A" w:rsidRDefault="00592589" w:rsidP="00592589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Mul_Float_Const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Mul_Float_Const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3136FE" w:rsidRPr="003136FE" w:rsidRDefault="003136FE" w:rsidP="003136F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RA0:乘数</w:t>
            </w:r>
          </w:p>
          <w:p w:rsidR="003136FE" w:rsidRPr="003136FE" w:rsidRDefault="003136FE" w:rsidP="003136F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RD1:常数</w:t>
            </w:r>
          </w:p>
          <w:p w:rsidR="003136FE" w:rsidRPr="003136FE" w:rsidRDefault="003136FE" w:rsidP="003136F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RD0:序列长度</w:t>
            </w:r>
          </w:p>
          <w:p w:rsidR="00D61E22" w:rsidRPr="00F2550A" w:rsidRDefault="003136FE" w:rsidP="003136F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</w:t>
            </w:r>
          </w:p>
        </w:tc>
        <w:tc>
          <w:tcPr>
            <w:tcW w:w="2486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095F9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:rsidR="00D61E22" w:rsidRPr="00F2550A" w:rsidRDefault="00D61E22" w:rsidP="00D61E2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:rsidTr="00765882">
        <w:tc>
          <w:tcPr>
            <w:tcW w:w="1140" w:type="dxa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61E22" w:rsidRPr="00F2550A" w:rsidRDefault="00D61E2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Div_Float_Dual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Div_Float_Dual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037EE6" w:rsidRPr="00037EE6" w:rsidRDefault="00037EE6" w:rsidP="00037EE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RA0:被除数地址</w:t>
            </w:r>
          </w:p>
          <w:p w:rsidR="00037EE6" w:rsidRPr="00037EE6" w:rsidRDefault="00037EE6" w:rsidP="00037EE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RA1:除数地址</w:t>
            </w:r>
          </w:p>
          <w:p w:rsidR="00037EE6" w:rsidRPr="00037EE6" w:rsidRDefault="00037EE6" w:rsidP="00037EE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RD0:序列长度</w:t>
            </w:r>
          </w:p>
          <w:p w:rsidR="00765882" w:rsidRPr="00F2550A" w:rsidRDefault="00037EE6" w:rsidP="00037EE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Div_Float_Const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Div_Float_Const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7E4FFB" w:rsidRPr="007E4FFB" w:rsidRDefault="007E4FFB" w:rsidP="007E4FFB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RA0:被除数地址</w:t>
            </w:r>
          </w:p>
          <w:p w:rsidR="007E4FFB" w:rsidRPr="007E4FFB" w:rsidRDefault="007E4FFB" w:rsidP="007E4FFB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RD1:常数</w:t>
            </w:r>
          </w:p>
          <w:p w:rsidR="007E4FFB" w:rsidRPr="007E4FFB" w:rsidRDefault="007E4FFB" w:rsidP="007E4FFB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RD0:序列长度</w:t>
            </w:r>
          </w:p>
          <w:p w:rsidR="00765882" w:rsidRPr="00F2550A" w:rsidRDefault="007E4FFB" w:rsidP="007E4FFB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Recip_Float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D1C79" w:rsidTr="008973F3">
        <w:tc>
          <w:tcPr>
            <w:tcW w:w="1140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Recip_Float_Seq</w:t>
            </w:r>
          </w:p>
        </w:tc>
        <w:tc>
          <w:tcPr>
            <w:tcW w:w="2486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D1C79" w:rsidTr="008973F3">
        <w:tc>
          <w:tcPr>
            <w:tcW w:w="1140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D1C79" w:rsidRPr="00ED1C79" w:rsidRDefault="00ED1C79" w:rsidP="008973F3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浮点求倒数</w:t>
            </w:r>
            <w:r w:rsidRPr="00ED1C79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ED1C79" w:rsidTr="008973F3">
        <w:tc>
          <w:tcPr>
            <w:tcW w:w="1140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D1C79" w:rsidRPr="00ED1C79" w:rsidRDefault="00ED1C79" w:rsidP="008973F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无</w:t>
            </w:r>
            <w:r w:rsidRPr="00ED1C79">
              <w:rPr>
                <w:rFonts w:ascii="微软雅黑" w:hAnsi="微软雅黑"/>
                <w:szCs w:val="24"/>
              </w:rPr>
              <w:t>:</w:t>
            </w:r>
          </w:p>
        </w:tc>
      </w:tr>
      <w:tr w:rsidR="00ED1C79" w:rsidTr="008973F3">
        <w:tc>
          <w:tcPr>
            <w:tcW w:w="1140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RA0:数据地址</w:t>
            </w:r>
          </w:p>
          <w:p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RA1:输出序列地址</w:t>
            </w:r>
          </w:p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ED1C79" w:rsidTr="008973F3">
        <w:tc>
          <w:tcPr>
            <w:tcW w:w="1140" w:type="dxa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D1C79" w:rsidRPr="00ED1C79" w:rsidRDefault="00ED1C79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>
      <w:pPr>
        <w:ind w:firstLine="480"/>
        <w:rPr>
          <w:rFonts w:ascii="微软雅黑" w:hAnsi="微软雅黑"/>
          <w:szCs w:val="24"/>
        </w:rPr>
      </w:pPr>
    </w:p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Sqrt_Float_Seq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Sqrt_Float_Seq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C22F6" w:rsidRPr="00AC22F6" w:rsidRDefault="00AC22F6" w:rsidP="00AC22F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RA0:数据地址</w:t>
            </w:r>
          </w:p>
          <w:p w:rsidR="00AC22F6" w:rsidRPr="00AC22F6" w:rsidRDefault="00AC22F6" w:rsidP="00AC22F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RA1:输出序列地址</w:t>
            </w:r>
          </w:p>
          <w:p w:rsidR="00765882" w:rsidRPr="00F2550A" w:rsidRDefault="00AC22F6" w:rsidP="00AC22F6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4B1D55" w:rsidRPr="004B1D55" w:rsidRDefault="004B1D55" w:rsidP="004B1D55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RA0:数据地址</w:t>
            </w:r>
          </w:p>
          <w:p w:rsidR="004B1D55" w:rsidRPr="004B1D55" w:rsidRDefault="004B1D55" w:rsidP="004B1D55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RA1:输出序列地址</w:t>
            </w:r>
          </w:p>
          <w:p w:rsidR="00765882" w:rsidRPr="00F2550A" w:rsidRDefault="004B1D55" w:rsidP="004B1D55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:rsidTr="00765882">
        <w:tc>
          <w:tcPr>
            <w:tcW w:w="1140" w:type="dxa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765882" w:rsidRPr="00F2550A" w:rsidRDefault="00765882" w:rsidP="007658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Log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浮点求l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Neg_Float_Seq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lastRenderedPageBreak/>
              <w:t>RA1:输出序列地址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MultiSum_Float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MultiSum_Float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浮点求乘累加</w:t>
            </w:r>
            <w:r w:rsidRPr="00F62D5E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RA1:数据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Max_Float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Max_Float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浮点求最大值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M</w:t>
      </w:r>
      <w:r w:rsidRPr="00F62D5E">
        <w:rPr>
          <w:rFonts w:ascii="微软雅黑" w:hAnsi="微软雅黑" w:hint="eastAsia"/>
          <w:szCs w:val="24"/>
        </w:rPr>
        <w:t>in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</w:t>
            </w:r>
            <w:r w:rsidRPr="00F62D5E">
              <w:rPr>
                <w:rFonts w:ascii="微软雅黑" w:hAnsi="微软雅黑" w:hint="eastAsia"/>
                <w:szCs w:val="24"/>
              </w:rPr>
              <w:t>in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浮点求最小值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</w:t>
            </w:r>
            <w:r w:rsidRPr="00F62D5E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62D5E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Mean_Float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Mean_Float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:rsid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  <w:r w:rsidR="00BF7350" w:rsidRPr="00BF7350">
              <w:rPr>
                <w:rFonts w:ascii="微软雅黑" w:hAnsi="微软雅黑" w:hint="eastAsia"/>
                <w:szCs w:val="24"/>
              </w:rPr>
              <w:t>（</w:t>
            </w:r>
            <w:r w:rsidR="00BF7350" w:rsidRPr="00BF7350">
              <w:rPr>
                <w:rFonts w:ascii="微软雅黑" w:hAnsi="微软雅黑"/>
                <w:szCs w:val="24"/>
              </w:rPr>
              <w:t>32bit定点数格式）</w:t>
            </w:r>
            <w:r w:rsidRPr="00F62D5E">
              <w:rPr>
                <w:rFonts w:ascii="微软雅黑" w:hAnsi="微软雅黑"/>
                <w:szCs w:val="24"/>
              </w:rPr>
              <w:t>,平均值结果（out）</w:t>
            </w:r>
          </w:p>
          <w:p w:rsidR="00BF7350" w:rsidRPr="00F62D5E" w:rsidRDefault="00BF7350" w:rsidP="00BF7350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BF7350">
              <w:rPr>
                <w:rFonts w:ascii="微软雅黑" w:hAnsi="微软雅黑"/>
                <w:szCs w:val="24"/>
              </w:rPr>
              <w:t>RD1:序列长度（浮点数形式）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  <w:p w:rsidR="00BF7350" w:rsidRPr="00F62D5E" w:rsidRDefault="00BF7350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RD1为</w:t>
            </w:r>
            <w:r w:rsidRPr="00BF7350">
              <w:rPr>
                <w:rFonts w:ascii="微软雅黑" w:hAnsi="微软雅黑"/>
                <w:szCs w:val="24"/>
              </w:rPr>
              <w:t>序列长度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BF7350">
              <w:rPr>
                <w:rFonts w:ascii="微软雅黑" w:hAnsi="微软雅黑"/>
                <w:szCs w:val="24"/>
              </w:rPr>
              <w:t>浮点数形式</w:t>
            </w:r>
            <w:r>
              <w:rPr>
                <w:rFonts w:ascii="微软雅黑" w:hAnsi="微软雅黑" w:hint="eastAsia"/>
                <w:szCs w:val="24"/>
              </w:rPr>
              <w:t>，</w:t>
            </w:r>
            <w:r>
              <w:rPr>
                <w:rFonts w:ascii="微软雅黑" w:hAnsi="微软雅黑"/>
                <w:szCs w:val="24"/>
              </w:rPr>
              <w:t>如与</w:t>
            </w:r>
            <w:r>
              <w:rPr>
                <w:rFonts w:ascii="微软雅黑" w:hAnsi="微软雅黑" w:hint="eastAsia"/>
                <w:szCs w:val="24"/>
              </w:rPr>
              <w:t>RD0数据不匹配则模</w:t>
            </w:r>
            <w:r>
              <w:rPr>
                <w:rFonts w:ascii="微软雅黑" w:hAnsi="微软雅黑" w:hint="eastAsia"/>
                <w:szCs w:val="24"/>
              </w:rPr>
              <w:lastRenderedPageBreak/>
              <w:t>拟器会提示“</w:t>
            </w:r>
            <w:r w:rsidRPr="00BF7350">
              <w:rPr>
                <w:rFonts w:ascii="微软雅黑" w:hAnsi="微软雅黑"/>
                <w:szCs w:val="24"/>
              </w:rPr>
              <w:t>Error:Mean_Float-RD1!!!</w:t>
            </w:r>
            <w:r>
              <w:rPr>
                <w:rFonts w:ascii="微软雅黑" w:hAnsi="微软雅黑" w:hint="eastAsia"/>
                <w:szCs w:val="24"/>
              </w:rPr>
              <w:t>”</w:t>
            </w:r>
          </w:p>
        </w:tc>
      </w:tr>
    </w:tbl>
    <w:p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Abs_Mean_Float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Abs_Mean_Float</w:t>
            </w:r>
          </w:p>
        </w:tc>
        <w:tc>
          <w:tcPr>
            <w:tcW w:w="2486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:rsid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  <w:r w:rsidR="00BF7350" w:rsidRPr="00BF7350">
              <w:rPr>
                <w:rFonts w:ascii="微软雅黑" w:hAnsi="微软雅黑" w:hint="eastAsia"/>
                <w:szCs w:val="24"/>
              </w:rPr>
              <w:t>（</w:t>
            </w:r>
            <w:r w:rsidR="00BF7350" w:rsidRPr="00BF7350">
              <w:rPr>
                <w:rFonts w:ascii="微软雅黑" w:hAnsi="微软雅黑"/>
                <w:szCs w:val="24"/>
              </w:rPr>
              <w:t>32bit定点数格式）</w:t>
            </w:r>
            <w:r w:rsidRPr="00F62D5E">
              <w:rPr>
                <w:rFonts w:ascii="微软雅黑" w:hAnsi="微软雅黑"/>
                <w:szCs w:val="24"/>
              </w:rPr>
              <w:t>,平均值结果（out）</w:t>
            </w:r>
          </w:p>
          <w:p w:rsidR="00BF7350" w:rsidRPr="00BF7350" w:rsidRDefault="00BF7350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BF7350">
              <w:rPr>
                <w:rFonts w:ascii="微软雅黑" w:hAnsi="微软雅黑"/>
                <w:szCs w:val="24"/>
              </w:rPr>
              <w:t>RD1:序列长度（浮点数形式）</w:t>
            </w:r>
          </w:p>
        </w:tc>
      </w:tr>
      <w:tr w:rsidR="00F62D5E" w:rsidRPr="00F62D5E" w:rsidTr="008973F3">
        <w:tc>
          <w:tcPr>
            <w:tcW w:w="1140" w:type="dxa"/>
          </w:tcPr>
          <w:p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  <w:p w:rsidR="00BF7350" w:rsidRPr="00F62D5E" w:rsidRDefault="00BF7350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RD1为</w:t>
            </w:r>
            <w:r w:rsidRPr="00BF7350">
              <w:rPr>
                <w:rFonts w:ascii="微软雅黑" w:hAnsi="微软雅黑"/>
                <w:szCs w:val="24"/>
              </w:rPr>
              <w:t>序列长度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BF7350">
              <w:rPr>
                <w:rFonts w:ascii="微软雅黑" w:hAnsi="微软雅黑"/>
                <w:szCs w:val="24"/>
              </w:rPr>
              <w:t>浮点数形式</w:t>
            </w:r>
            <w:r>
              <w:rPr>
                <w:rFonts w:ascii="微软雅黑" w:hAnsi="微软雅黑" w:hint="eastAsia"/>
                <w:szCs w:val="24"/>
              </w:rPr>
              <w:t>，</w:t>
            </w:r>
            <w:r>
              <w:rPr>
                <w:rFonts w:ascii="微软雅黑" w:hAnsi="微软雅黑"/>
                <w:szCs w:val="24"/>
              </w:rPr>
              <w:t>如与</w:t>
            </w:r>
            <w:r>
              <w:rPr>
                <w:rFonts w:ascii="微软雅黑" w:hAnsi="微软雅黑" w:hint="eastAsia"/>
                <w:szCs w:val="24"/>
              </w:rPr>
              <w:t>RD0数据不匹配则</w:t>
            </w:r>
            <w:r w:rsidR="007424A6">
              <w:rPr>
                <w:rFonts w:ascii="微软雅黑" w:hAnsi="微软雅黑" w:hint="eastAsia"/>
                <w:szCs w:val="24"/>
              </w:rPr>
              <w:t>模拟器</w:t>
            </w:r>
            <w:r>
              <w:rPr>
                <w:rFonts w:ascii="微软雅黑" w:hAnsi="微软雅黑" w:hint="eastAsia"/>
                <w:szCs w:val="24"/>
              </w:rPr>
              <w:t>会提示“</w:t>
            </w:r>
            <w:r w:rsidRPr="00BF7350">
              <w:rPr>
                <w:rFonts w:ascii="微软雅黑" w:hAnsi="微软雅黑"/>
                <w:szCs w:val="24"/>
              </w:rPr>
              <w:t>Error:Abs_Mean_Float-RD1!!!</w:t>
            </w:r>
            <w:r>
              <w:rPr>
                <w:rFonts w:ascii="微软雅黑" w:hAnsi="微软雅黑" w:hint="eastAsia"/>
                <w:szCs w:val="24"/>
              </w:rPr>
              <w:t>”</w:t>
            </w:r>
          </w:p>
        </w:tc>
      </w:tr>
    </w:tbl>
    <w:p w:rsidR="00E03317" w:rsidRDefault="005F4F21">
      <w:pPr>
        <w:pStyle w:val="a4"/>
        <w:spacing w:line="240" w:lineRule="auto"/>
        <w:ind w:left="420" w:firstLineChars="0" w:firstLine="0"/>
        <w:rPr>
          <w:rFonts w:ascii="微软雅黑" w:hAnsi="微软雅黑"/>
          <w:szCs w:val="24"/>
        </w:rPr>
      </w:pPr>
      <w:proofErr w:type="spellStart"/>
      <w:r w:rsidRPr="005F4F21">
        <w:rPr>
          <w:rFonts w:ascii="微软雅黑" w:hAnsi="微软雅黑"/>
          <w:szCs w:val="24"/>
        </w:rPr>
        <w:t>Abs_Max_Float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5F4F21">
              <w:rPr>
                <w:rFonts w:ascii="微软雅黑" w:hAnsi="微软雅黑"/>
                <w:szCs w:val="24"/>
              </w:rPr>
              <w:t>Abs_Max_Float</w:t>
            </w:r>
            <w:proofErr w:type="spellEnd"/>
          </w:p>
        </w:tc>
        <w:tc>
          <w:tcPr>
            <w:tcW w:w="2486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 w:hint="eastAsia"/>
                <w:szCs w:val="24"/>
              </w:rPr>
              <w:t>浮点求绝对值的最大值</w:t>
            </w:r>
            <w:r w:rsidRPr="005F4F21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5F4F21" w:rsidRPr="005F4F21" w:rsidRDefault="005F4F21" w:rsidP="005F4F21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RA0:数据</w:t>
            </w:r>
          </w:p>
          <w:p w:rsidR="005F4F21" w:rsidRPr="00BF7350" w:rsidRDefault="005F4F21" w:rsidP="005F4F21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E03317" w:rsidRDefault="005F4F21">
      <w:pPr>
        <w:pStyle w:val="a4"/>
        <w:spacing w:line="240" w:lineRule="auto"/>
        <w:ind w:left="420" w:firstLineChars="0" w:firstLine="0"/>
        <w:rPr>
          <w:rFonts w:ascii="微软雅黑" w:hAnsi="微软雅黑"/>
          <w:szCs w:val="24"/>
        </w:rPr>
      </w:pPr>
      <w:proofErr w:type="spellStart"/>
      <w:r w:rsidRPr="005F4F21">
        <w:rPr>
          <w:rFonts w:ascii="微软雅黑" w:hAnsi="微软雅黑"/>
          <w:szCs w:val="24"/>
        </w:rPr>
        <w:lastRenderedPageBreak/>
        <w:t>Abs_Min_Float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5F4F21">
              <w:rPr>
                <w:rFonts w:ascii="微软雅黑" w:hAnsi="微软雅黑"/>
                <w:szCs w:val="24"/>
              </w:rPr>
              <w:t>Abs_Min_Float</w:t>
            </w:r>
            <w:proofErr w:type="spellEnd"/>
          </w:p>
        </w:tc>
        <w:tc>
          <w:tcPr>
            <w:tcW w:w="2486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 w:hint="eastAsia"/>
                <w:szCs w:val="24"/>
              </w:rPr>
              <w:t>浮点求绝对值的最小值</w:t>
            </w:r>
            <w:r w:rsidRPr="005F4F21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5F4F21" w:rsidRPr="005F4F21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RA0:数据</w:t>
            </w:r>
          </w:p>
          <w:p w:rsidR="005F4F21" w:rsidRPr="00BF7350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E03317" w:rsidRDefault="005F4F21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5F4F21">
        <w:rPr>
          <w:rFonts w:ascii="微软雅黑" w:hAnsi="微软雅黑"/>
          <w:szCs w:val="24"/>
        </w:rPr>
        <w:t>AccuSum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5F4F21">
              <w:rPr>
                <w:rFonts w:ascii="微软雅黑" w:hAnsi="微软雅黑"/>
                <w:szCs w:val="24"/>
              </w:rPr>
              <w:t>AccuSum</w:t>
            </w:r>
            <w:proofErr w:type="spellEnd"/>
          </w:p>
        </w:tc>
        <w:tc>
          <w:tcPr>
            <w:tcW w:w="2486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 w:hint="eastAsia"/>
                <w:szCs w:val="24"/>
              </w:rPr>
              <w:t>浮点序列和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5F4F21" w:rsidRPr="005F4F21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RA0:数据</w:t>
            </w:r>
          </w:p>
          <w:p w:rsidR="005F4F21" w:rsidRPr="00BF7350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E03317" w:rsidRDefault="005F4F21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5F4F21">
        <w:rPr>
          <w:rFonts w:ascii="微软雅黑" w:hAnsi="微软雅黑"/>
          <w:szCs w:val="24"/>
        </w:rPr>
        <w:t>Abs_AccuSum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5F4F21">
              <w:rPr>
                <w:rFonts w:ascii="微软雅黑" w:hAnsi="微软雅黑"/>
                <w:szCs w:val="24"/>
              </w:rPr>
              <w:t>Abs_AccuSum</w:t>
            </w:r>
            <w:proofErr w:type="spellEnd"/>
          </w:p>
        </w:tc>
        <w:tc>
          <w:tcPr>
            <w:tcW w:w="2486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 w:hint="eastAsia"/>
                <w:szCs w:val="24"/>
              </w:rPr>
              <w:t>浮点序列绝对值的和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5F4F21" w:rsidRPr="005F4F21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RA0:数据</w:t>
            </w:r>
          </w:p>
          <w:p w:rsidR="005F4F21" w:rsidRPr="00BF7350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5F4F21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5F4F21" w:rsidRPr="00F62D5E" w:rsidTr="00F106D8">
        <w:tc>
          <w:tcPr>
            <w:tcW w:w="1140" w:type="dxa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5F4F21" w:rsidRPr="00F62D5E" w:rsidRDefault="005F4F21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110C1C" w:rsidRPr="005F4F21" w:rsidRDefault="00110C1C" w:rsidP="00110C1C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ABS_MultiSum_Float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ABS_MultiSum_Float</w:t>
            </w:r>
            <w:proofErr w:type="spellEnd"/>
          </w:p>
        </w:tc>
        <w:tc>
          <w:tcPr>
            <w:tcW w:w="2486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浮点求绝对值的乘累加</w:t>
            </w:r>
            <w:r w:rsidRPr="00110C1C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RA0:数据</w:t>
            </w:r>
          </w:p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RA1:数据</w:t>
            </w:r>
          </w:p>
          <w:p w:rsidR="00110C1C" w:rsidRPr="00BF7350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110C1C" w:rsidRPr="005F4F21" w:rsidRDefault="00110C1C" w:rsidP="00110C1C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AX_Add_BY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AX_Add_BY</w:t>
            </w:r>
            <w:proofErr w:type="spellEnd"/>
          </w:p>
        </w:tc>
        <w:tc>
          <w:tcPr>
            <w:tcW w:w="2486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110C1C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线性变换</w:t>
            </w:r>
            <w:r>
              <w:rPr>
                <w:rFonts w:ascii="微软雅黑" w:hAnsi="微软雅黑" w:hint="eastAsia"/>
                <w:szCs w:val="24"/>
              </w:rPr>
              <w:t>：</w:t>
            </w:r>
            <w:r w:rsidRPr="00110C1C">
              <w:rPr>
                <w:rFonts w:ascii="微软雅黑" w:hAnsi="微软雅黑"/>
                <w:szCs w:val="24"/>
              </w:rPr>
              <w:t>A*X+B*Y=C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RA0:数据X,计算结果（out）</w:t>
            </w:r>
          </w:p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RA1:数据Y</w:t>
            </w:r>
          </w:p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</w:t>
            </w:r>
          </w:p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lastRenderedPageBreak/>
              <w:t>RD1:A:&lt;25:0&gt;定点数（正数），小数点位于&lt;25&gt;与&lt;24&gt;之间</w:t>
            </w:r>
          </w:p>
          <w:p w:rsidR="00110C1C" w:rsidRPr="00BF7350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RD2:B:&lt;25:0&gt;定点数（正数），小数点位于&lt;25&gt;与&lt;24&gt;之间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110C1C" w:rsidRPr="005F4F21" w:rsidRDefault="00110C1C" w:rsidP="00110C1C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AX_</w:t>
      </w:r>
      <w:r>
        <w:rPr>
          <w:rFonts w:ascii="微软雅黑" w:hAnsi="微软雅黑" w:hint="eastAsia"/>
          <w:szCs w:val="24"/>
        </w:rPr>
        <w:t>Sub</w:t>
      </w:r>
      <w:r w:rsidRPr="00110C1C">
        <w:rPr>
          <w:rFonts w:ascii="微软雅黑" w:hAnsi="微软雅黑"/>
          <w:szCs w:val="24"/>
        </w:rPr>
        <w:t>_BY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AX_Sub_BY</w:t>
            </w:r>
            <w:proofErr w:type="spellEnd"/>
          </w:p>
        </w:tc>
        <w:tc>
          <w:tcPr>
            <w:tcW w:w="2486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110C1C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线性变换</w:t>
            </w:r>
            <w:r>
              <w:rPr>
                <w:rFonts w:ascii="微软雅黑" w:hAnsi="微软雅黑" w:hint="eastAsia"/>
                <w:szCs w:val="24"/>
              </w:rPr>
              <w:t>：</w:t>
            </w:r>
            <w:r w:rsidRPr="00110C1C">
              <w:rPr>
                <w:rFonts w:ascii="微软雅黑" w:hAnsi="微软雅黑"/>
                <w:szCs w:val="24"/>
              </w:rPr>
              <w:t>A*X</w:t>
            </w:r>
            <w:r>
              <w:rPr>
                <w:rFonts w:ascii="微软雅黑" w:hAnsi="微软雅黑" w:hint="eastAsia"/>
                <w:szCs w:val="24"/>
              </w:rPr>
              <w:t>-</w:t>
            </w:r>
            <w:r w:rsidRPr="00110C1C">
              <w:rPr>
                <w:rFonts w:ascii="微软雅黑" w:hAnsi="微软雅黑"/>
                <w:szCs w:val="24"/>
              </w:rPr>
              <w:t>B*Y=C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10C1C" w:rsidRPr="00110C1C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RA0:数据X,计算结果（out）</w:t>
            </w:r>
          </w:p>
          <w:p w:rsidR="00110C1C" w:rsidRPr="00110C1C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RA1:数据Y</w:t>
            </w:r>
          </w:p>
          <w:p w:rsidR="00110C1C" w:rsidRPr="00110C1C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</w:t>
            </w:r>
          </w:p>
          <w:p w:rsidR="00110C1C" w:rsidRPr="00110C1C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RD1:A:&lt;25:0&gt;定点数（正数），小数点位于&lt;25&gt;与&lt;24&gt;之间</w:t>
            </w:r>
          </w:p>
          <w:p w:rsidR="00110C1C" w:rsidRPr="00BF7350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RD2:B:&lt;25:0&gt;定点数（正数），小数点位于&lt;25&gt;与&lt;24&gt;之间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110C1C" w:rsidRPr="005F4F21" w:rsidRDefault="00110C1C" w:rsidP="00110C1C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CompareMin_Float_Dual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CompareMin_Float_Dual</w:t>
            </w:r>
            <w:proofErr w:type="spellEnd"/>
          </w:p>
        </w:tc>
        <w:tc>
          <w:tcPr>
            <w:tcW w:w="2486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双序列大小比较，</w:t>
            </w:r>
            <w:proofErr w:type="spellStart"/>
            <w:r w:rsidRPr="00110C1C">
              <w:rPr>
                <w:rFonts w:ascii="微软雅黑" w:hAnsi="微软雅黑"/>
                <w:szCs w:val="24"/>
              </w:rPr>
              <w:t>Ci</w:t>
            </w:r>
            <w:proofErr w:type="spellEnd"/>
            <w:r w:rsidRPr="00110C1C">
              <w:rPr>
                <w:rFonts w:ascii="微软雅黑" w:hAnsi="微软雅黑"/>
                <w:szCs w:val="24"/>
              </w:rPr>
              <w:t xml:space="preserve"> = Min(</w:t>
            </w:r>
            <w:proofErr w:type="spellStart"/>
            <w:r w:rsidRPr="00110C1C">
              <w:rPr>
                <w:rFonts w:ascii="微软雅黑" w:hAnsi="微软雅黑"/>
                <w:szCs w:val="24"/>
              </w:rPr>
              <w:t>Ai,Bi</w:t>
            </w:r>
            <w:proofErr w:type="spellEnd"/>
            <w:r w:rsidRPr="00110C1C">
              <w:rPr>
                <w:rFonts w:ascii="微软雅黑" w:hAnsi="微软雅黑"/>
                <w:szCs w:val="24"/>
              </w:rPr>
              <w:t>)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RA0:A0,A1,A2,...,Ai;输出序列C（out）</w:t>
            </w:r>
          </w:p>
          <w:p w:rsidR="00110C1C" w:rsidRPr="00110C1C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RA1:B0,B1,B2,...,Bi</w:t>
            </w:r>
          </w:p>
          <w:p w:rsidR="00110C1C" w:rsidRPr="00BF7350" w:rsidRDefault="00110C1C" w:rsidP="00110C1C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110C1C" w:rsidRPr="005F4F21" w:rsidRDefault="00110C1C" w:rsidP="00110C1C">
      <w:pPr>
        <w:pStyle w:val="a4"/>
        <w:spacing w:line="240" w:lineRule="auto"/>
        <w:ind w:left="420" w:firstLineChars="0"/>
        <w:rPr>
          <w:rFonts w:ascii="微软雅黑" w:hAnsi="微软雅黑"/>
          <w:szCs w:val="24"/>
        </w:rPr>
      </w:pPr>
      <w:proofErr w:type="spellStart"/>
      <w:r w:rsidRPr="00110C1C">
        <w:rPr>
          <w:rFonts w:ascii="微软雅黑" w:hAnsi="微软雅黑"/>
          <w:szCs w:val="24"/>
        </w:rPr>
        <w:t>CompareM</w:t>
      </w:r>
      <w:r>
        <w:rPr>
          <w:rFonts w:ascii="微软雅黑" w:hAnsi="微软雅黑" w:hint="eastAsia"/>
          <w:szCs w:val="24"/>
        </w:rPr>
        <w:t>ax</w:t>
      </w:r>
      <w:r w:rsidRPr="00110C1C">
        <w:rPr>
          <w:rFonts w:ascii="微软雅黑" w:hAnsi="微软雅黑"/>
          <w:szCs w:val="24"/>
        </w:rPr>
        <w:t>_Float_Dual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110C1C">
              <w:rPr>
                <w:rFonts w:ascii="微软雅黑" w:hAnsi="微软雅黑"/>
                <w:szCs w:val="24"/>
              </w:rPr>
              <w:t>CompareMax_Float_Dual</w:t>
            </w:r>
            <w:proofErr w:type="spellEnd"/>
          </w:p>
        </w:tc>
        <w:tc>
          <w:tcPr>
            <w:tcW w:w="2486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 w:hint="eastAsia"/>
                <w:szCs w:val="24"/>
              </w:rPr>
              <w:t>双序列大小比较，</w:t>
            </w:r>
            <w:proofErr w:type="spellStart"/>
            <w:r w:rsidRPr="00110C1C">
              <w:rPr>
                <w:rFonts w:ascii="微软雅黑" w:hAnsi="微软雅黑"/>
                <w:szCs w:val="24"/>
              </w:rPr>
              <w:t>Ci</w:t>
            </w:r>
            <w:proofErr w:type="spellEnd"/>
            <w:r w:rsidRPr="00110C1C">
              <w:rPr>
                <w:rFonts w:ascii="微软雅黑" w:hAnsi="微软雅黑"/>
                <w:szCs w:val="24"/>
              </w:rPr>
              <w:t xml:space="preserve"> = M</w:t>
            </w:r>
            <w:r>
              <w:rPr>
                <w:rFonts w:ascii="微软雅黑" w:hAnsi="微软雅黑" w:hint="eastAsia"/>
                <w:szCs w:val="24"/>
              </w:rPr>
              <w:t>ax</w:t>
            </w:r>
            <w:r w:rsidRPr="00110C1C">
              <w:rPr>
                <w:rFonts w:ascii="微软雅黑" w:hAnsi="微软雅黑"/>
                <w:szCs w:val="24"/>
              </w:rPr>
              <w:t>(</w:t>
            </w:r>
            <w:proofErr w:type="spellStart"/>
            <w:r w:rsidRPr="00110C1C">
              <w:rPr>
                <w:rFonts w:ascii="微软雅黑" w:hAnsi="微软雅黑"/>
                <w:szCs w:val="24"/>
              </w:rPr>
              <w:t>Ai,Bi</w:t>
            </w:r>
            <w:proofErr w:type="spellEnd"/>
            <w:r w:rsidRPr="00110C1C">
              <w:rPr>
                <w:rFonts w:ascii="微软雅黑" w:hAnsi="微软雅黑"/>
                <w:szCs w:val="24"/>
              </w:rPr>
              <w:t>)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10C1C" w:rsidRPr="00110C1C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RA0:A0,A1,A2,...,Ai;输出序列C（out）</w:t>
            </w:r>
          </w:p>
          <w:p w:rsidR="00110C1C" w:rsidRPr="00110C1C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RA1:B0,B1,B2,...,Bi</w:t>
            </w:r>
          </w:p>
          <w:p w:rsidR="00110C1C" w:rsidRPr="00BF7350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110C1C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110C1C" w:rsidRPr="00F62D5E" w:rsidTr="00F106D8">
        <w:tc>
          <w:tcPr>
            <w:tcW w:w="1140" w:type="dxa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110C1C" w:rsidRPr="00F62D5E" w:rsidRDefault="00110C1C" w:rsidP="00F106D8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:rsidR="00E03317" w:rsidRDefault="00E03317">
      <w:pPr>
        <w:pStyle w:val="3"/>
        <w:ind w:left="420" w:firstLineChars="0" w:firstLine="0"/>
        <w:rPr>
          <w:sz w:val="30"/>
        </w:rPr>
      </w:pPr>
    </w:p>
    <w:p w:rsidR="00E03317" w:rsidRDefault="00E03317">
      <w:pPr>
        <w:pStyle w:val="3"/>
        <w:ind w:left="420" w:firstLineChars="0" w:firstLine="0"/>
        <w:rPr>
          <w:sz w:val="30"/>
        </w:rPr>
      </w:pPr>
    </w:p>
    <w:p w:rsidR="00E03317" w:rsidRDefault="00E03317">
      <w:pPr>
        <w:pStyle w:val="3"/>
        <w:ind w:left="420" w:firstLineChars="0" w:firstLine="0"/>
        <w:rPr>
          <w:sz w:val="30"/>
        </w:rPr>
      </w:pPr>
    </w:p>
    <w:p w:rsidR="00BD675E" w:rsidRDefault="0054601E" w:rsidP="00BD675E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53" w:name="_Toc67577098"/>
      <w:proofErr w:type="spellStart"/>
      <w:r>
        <w:rPr>
          <w:rFonts w:hint="eastAsia"/>
          <w:sz w:val="30"/>
        </w:rPr>
        <w:t>iir</w:t>
      </w:r>
      <w:r w:rsidR="009E38D3">
        <w:rPr>
          <w:sz w:val="30"/>
        </w:rPr>
        <w:t>.h</w:t>
      </w:r>
      <w:bookmarkEnd w:id="53"/>
      <w:proofErr w:type="spellEnd"/>
    </w:p>
    <w:p w:rsidR="00F50759" w:rsidRPr="00D67E4E" w:rsidRDefault="00D67E4E" w:rsidP="003D7BC3">
      <w:pPr>
        <w:ind w:firstLineChars="0" w:firstLine="420"/>
      </w:pPr>
      <w:r w:rsidRPr="009F32F6">
        <w:rPr>
          <w:rFonts w:ascii="微软雅黑" w:hAnsi="微软雅黑" w:hint="eastAsia"/>
          <w:szCs w:val="24"/>
        </w:rPr>
        <w:t>本系统支持</w:t>
      </w:r>
      <w:r w:rsidR="00456A9C" w:rsidRPr="009F32F6">
        <w:rPr>
          <w:rFonts w:ascii="微软雅黑" w:hAnsi="微软雅黑" w:hint="eastAsia"/>
          <w:szCs w:val="24"/>
        </w:rPr>
        <w:t>1个</w:t>
      </w:r>
      <w:r w:rsidRPr="009F32F6">
        <w:rPr>
          <w:rFonts w:ascii="微软雅黑" w:hAnsi="微软雅黑" w:hint="eastAsia"/>
          <w:szCs w:val="24"/>
        </w:rPr>
        <w:t>4级4阶I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滤波器，每个滤波器有4个B</w:t>
      </w:r>
      <w:r w:rsidRPr="009F32F6">
        <w:rPr>
          <w:rFonts w:ascii="微软雅黑" w:hAnsi="微软雅黑"/>
          <w:szCs w:val="24"/>
        </w:rPr>
        <w:t>ANK</w:t>
      </w:r>
      <w:r w:rsidR="00F30C79" w:rsidRPr="009F32F6">
        <w:rPr>
          <w:rFonts w:ascii="微软雅黑" w:hAnsi="微软雅黑" w:hint="eastAsia"/>
          <w:szCs w:val="24"/>
        </w:rPr>
        <w:t>，</w:t>
      </w:r>
      <w:r w:rsidRPr="009F32F6">
        <w:rPr>
          <w:rFonts w:ascii="微软雅黑" w:hAnsi="微软雅黑" w:hint="eastAsia"/>
          <w:szCs w:val="24"/>
        </w:rPr>
        <w:t>可单独配置系数和独立的数据缓存，即可以认为是独立的4个</w:t>
      </w:r>
      <w:r w:rsidR="007A0A37" w:rsidRPr="009F32F6">
        <w:rPr>
          <w:rFonts w:ascii="微软雅黑" w:hAnsi="微软雅黑" w:hint="eastAsia"/>
          <w:szCs w:val="24"/>
        </w:rPr>
        <w:t>子</w:t>
      </w:r>
      <w:r w:rsidRPr="009F32F6">
        <w:rPr>
          <w:rFonts w:ascii="微软雅黑" w:hAnsi="微软雅黑" w:hint="eastAsia"/>
          <w:szCs w:val="24"/>
        </w:rPr>
        <w:t>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滤波器。</w:t>
      </w:r>
    </w:p>
    <w:p w:rsidR="00BD675E" w:rsidRPr="00F2550A" w:rsidRDefault="001073DC" w:rsidP="001073D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IIR1_SetPara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BD675E" w:rsidRPr="00F2550A" w:rsidTr="008973F3">
        <w:tc>
          <w:tcPr>
            <w:tcW w:w="1140" w:type="dxa"/>
          </w:tcPr>
          <w:p w:rsidR="00BD675E" w:rsidRPr="00F2550A" w:rsidRDefault="00BD675E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BD675E" w:rsidRPr="00F2550A" w:rsidRDefault="00EF2AD6" w:rsidP="007B593D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IIR1_SetPara</w:t>
            </w:r>
          </w:p>
        </w:tc>
        <w:tc>
          <w:tcPr>
            <w:tcW w:w="2486" w:type="dxa"/>
          </w:tcPr>
          <w:p w:rsidR="00BD675E" w:rsidRPr="00F2550A" w:rsidRDefault="00BD675E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BD675E" w:rsidRPr="00F2550A" w:rsidTr="008973F3">
        <w:tc>
          <w:tcPr>
            <w:tcW w:w="1140" w:type="dxa"/>
          </w:tcPr>
          <w:p w:rsidR="00BD675E" w:rsidRPr="00F2550A" w:rsidRDefault="00BD675E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BD675E" w:rsidRPr="00F2550A" w:rsidRDefault="004060CA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滤波器1配置</w:t>
            </w:r>
            <w:r w:rsidR="006466DB">
              <w:rPr>
                <w:rFonts w:ascii="微软雅黑" w:hAnsi="微软雅黑" w:hint="eastAsia"/>
                <w:szCs w:val="24"/>
              </w:rPr>
              <w:t>系数</w:t>
            </w:r>
          </w:p>
        </w:tc>
      </w:tr>
      <w:tr w:rsidR="00BD675E" w:rsidRPr="00F2550A" w:rsidTr="008973F3">
        <w:tc>
          <w:tcPr>
            <w:tcW w:w="1140" w:type="dxa"/>
          </w:tcPr>
          <w:p w:rsidR="00BD675E" w:rsidRPr="00F2550A" w:rsidRDefault="00BD675E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BD675E" w:rsidRPr="00F2550A" w:rsidRDefault="00AF09F4" w:rsidP="008973F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675E" w:rsidRPr="00F2550A" w:rsidTr="008973F3">
        <w:tc>
          <w:tcPr>
            <w:tcW w:w="1140" w:type="dxa"/>
          </w:tcPr>
          <w:p w:rsidR="00BD675E" w:rsidRPr="00F2550A" w:rsidRDefault="00BD675E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AF09F4" w:rsidRPr="00AF09F4" w:rsidRDefault="00AF09F4" w:rsidP="00AF09F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RA0:系数序列</w:t>
            </w:r>
            <w:r w:rsidR="0094011A">
              <w:rPr>
                <w:rFonts w:ascii="微软雅黑" w:hAnsi="微软雅黑" w:hint="eastAsia"/>
                <w:szCs w:val="24"/>
              </w:rPr>
              <w:t>,</w:t>
            </w:r>
            <w:r w:rsidR="0094011A">
              <w:t xml:space="preserve"> </w:t>
            </w:r>
            <w:r w:rsidR="0094011A">
              <w:rPr>
                <w:rFonts w:hint="eastAsia"/>
              </w:rPr>
              <w:t>格式</w:t>
            </w:r>
            <w:r w:rsidR="0094011A" w:rsidRPr="0094011A">
              <w:rPr>
                <w:rFonts w:ascii="微软雅黑" w:hAnsi="微软雅黑"/>
                <w:szCs w:val="24"/>
              </w:rPr>
              <w:t>[b11-b15 a12-a15 CFG_IIR, b21-b25 a22-a25 CFG_IIR...],</w:t>
            </w:r>
            <w:r w:rsidR="00050ECC">
              <w:rPr>
                <w:rFonts w:ascii="微软雅黑" w:hAnsi="微软雅黑" w:hint="eastAsia"/>
                <w:szCs w:val="24"/>
              </w:rPr>
              <w:t>每一级10个数,</w:t>
            </w:r>
            <w:r w:rsidR="0094011A" w:rsidRPr="0094011A">
              <w:rPr>
                <w:rFonts w:ascii="微软雅黑" w:hAnsi="微软雅黑"/>
                <w:szCs w:val="24"/>
              </w:rPr>
              <w:t>一</w:t>
            </w:r>
            <w:r w:rsidR="00DF465A">
              <w:rPr>
                <w:rFonts w:ascii="微软雅黑" w:hAnsi="微软雅黑" w:hint="eastAsia"/>
                <w:szCs w:val="24"/>
              </w:rPr>
              <w:t>共4</w:t>
            </w:r>
            <w:r w:rsidR="0094011A" w:rsidRPr="0094011A">
              <w:rPr>
                <w:rFonts w:ascii="微软雅黑" w:hAnsi="微软雅黑"/>
                <w:szCs w:val="24"/>
              </w:rPr>
              <w:t>0个数</w:t>
            </w:r>
            <w:r w:rsidR="001750A0">
              <w:rPr>
                <w:rFonts w:ascii="微软雅黑" w:hAnsi="微软雅黑" w:hint="eastAsia"/>
                <w:szCs w:val="24"/>
              </w:rPr>
              <w:t>,其中C</w:t>
            </w:r>
            <w:r w:rsidR="001750A0">
              <w:rPr>
                <w:rFonts w:ascii="微软雅黑" w:hAnsi="微软雅黑"/>
                <w:szCs w:val="24"/>
              </w:rPr>
              <w:t>FG_IIR</w:t>
            </w:r>
            <w:r w:rsidR="001750A0">
              <w:rPr>
                <w:rFonts w:ascii="微软雅黑" w:hAnsi="微软雅黑" w:hint="eastAsia"/>
                <w:szCs w:val="24"/>
              </w:rPr>
              <w:t>以第一个为准</w:t>
            </w:r>
          </w:p>
          <w:p w:rsidR="00BD675E" w:rsidRPr="00F2550A" w:rsidRDefault="00AF09F4" w:rsidP="00AF09F4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BD675E" w:rsidRPr="00F2550A" w:rsidTr="008973F3">
        <w:tc>
          <w:tcPr>
            <w:tcW w:w="1140" w:type="dxa"/>
          </w:tcPr>
          <w:p w:rsidR="00BD675E" w:rsidRPr="00F2550A" w:rsidRDefault="00BD675E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BD675E" w:rsidRPr="00F2550A" w:rsidRDefault="00571974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</w:t>
            </w:r>
            <w:r w:rsidR="000215E0">
              <w:rPr>
                <w:rFonts w:ascii="微软雅黑" w:hAnsi="微软雅黑" w:hint="eastAsia"/>
                <w:szCs w:val="24"/>
              </w:rPr>
              <w:t>好</w:t>
            </w:r>
            <w:r>
              <w:rPr>
                <w:rFonts w:ascii="微软雅黑" w:hAnsi="微软雅黑" w:hint="eastAsia"/>
                <w:szCs w:val="24"/>
              </w:rPr>
              <w:t>系数</w:t>
            </w:r>
          </w:p>
        </w:tc>
      </w:tr>
    </w:tbl>
    <w:p w:rsidR="00D61E22" w:rsidRDefault="00D61E22" w:rsidP="00D34A6C">
      <w:pPr>
        <w:ind w:firstLineChars="0" w:firstLine="0"/>
        <w:rPr>
          <w:rFonts w:ascii="微软雅黑" w:hAnsi="微软雅黑"/>
          <w:szCs w:val="24"/>
        </w:rPr>
      </w:pPr>
    </w:p>
    <w:p w:rsidR="00D34A6C" w:rsidRPr="00F2550A" w:rsidRDefault="00D34A6C" w:rsidP="00D34A6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</w:t>
      </w:r>
      <w:r w:rsidR="003A3C6A" w:rsidRPr="003A3C6A">
        <w:rPr>
          <w:rFonts w:ascii="微软雅黑" w:hAnsi="微软雅黑"/>
          <w:szCs w:val="24"/>
        </w:rPr>
        <w:t>1_Filter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34A6C" w:rsidRPr="00F2550A" w:rsidTr="008973F3">
        <w:tc>
          <w:tcPr>
            <w:tcW w:w="1140" w:type="dxa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34A6C" w:rsidRPr="00F2550A" w:rsidRDefault="00D34A6C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</w:t>
            </w:r>
            <w:r w:rsidR="002B0F77">
              <w:rPr>
                <w:rFonts w:ascii="微软雅黑" w:hAnsi="微软雅黑" w:hint="eastAsia"/>
                <w:szCs w:val="24"/>
              </w:rPr>
              <w:t>F</w:t>
            </w:r>
            <w:r w:rsidR="002B0F77">
              <w:rPr>
                <w:rFonts w:ascii="微软雅黑" w:hAnsi="微软雅黑"/>
                <w:szCs w:val="24"/>
              </w:rPr>
              <w:t>ilter</w:t>
            </w:r>
          </w:p>
        </w:tc>
        <w:tc>
          <w:tcPr>
            <w:tcW w:w="2486" w:type="dxa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34A6C" w:rsidRPr="00F2550A" w:rsidTr="008973F3">
        <w:tc>
          <w:tcPr>
            <w:tcW w:w="1140" w:type="dxa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</w:t>
            </w:r>
            <w:r w:rsidR="00AB0AF4">
              <w:rPr>
                <w:rFonts w:ascii="微软雅黑" w:hAnsi="微软雅黑" w:hint="eastAsia"/>
                <w:szCs w:val="24"/>
              </w:rPr>
              <w:t>滤波运算</w:t>
            </w:r>
          </w:p>
        </w:tc>
      </w:tr>
      <w:tr w:rsidR="00D34A6C" w:rsidRPr="00F2550A" w:rsidTr="008973F3">
        <w:tc>
          <w:tcPr>
            <w:tcW w:w="1140" w:type="dxa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34A6C" w:rsidRPr="00F2550A" w:rsidRDefault="00D34A6C" w:rsidP="008973F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34A6C" w:rsidRPr="00F2550A" w:rsidTr="008973F3">
        <w:tc>
          <w:tcPr>
            <w:tcW w:w="1140" w:type="dxa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RA0:输入数据序列，16bit紧凑格式序列</w:t>
            </w:r>
          </w:p>
          <w:p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RA1:输出数据序列，16bit紧凑格式序列</w:t>
            </w:r>
          </w:p>
          <w:p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RD1:DWORD个数</w:t>
            </w:r>
          </w:p>
          <w:p w:rsidR="00D34A6C" w:rsidRPr="00F2550A" w:rsidRDefault="002E4141" w:rsidP="002E4141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RD0:</w:t>
            </w:r>
            <w:r w:rsidR="004F0A6F">
              <w:rPr>
                <w:rFonts w:ascii="微软雅黑" w:hAnsi="微软雅黑" w:hint="eastAsia"/>
                <w:szCs w:val="24"/>
              </w:rPr>
              <w:t>使用</w:t>
            </w:r>
            <w:r w:rsidRPr="002E4141">
              <w:rPr>
                <w:rFonts w:ascii="微软雅黑" w:hAnsi="微软雅黑"/>
                <w:szCs w:val="24"/>
              </w:rPr>
              <w:t>第几个bank,取值范围0~3</w:t>
            </w:r>
          </w:p>
        </w:tc>
      </w:tr>
      <w:tr w:rsidR="00D34A6C" w:rsidRPr="00F2550A" w:rsidTr="008973F3">
        <w:tc>
          <w:tcPr>
            <w:tcW w:w="1140" w:type="dxa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34A6C" w:rsidRPr="00F2550A" w:rsidRDefault="00D34A6C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进行iir运算前必须先配置好系数</w:t>
            </w:r>
          </w:p>
        </w:tc>
      </w:tr>
    </w:tbl>
    <w:p w:rsidR="00D34A6C" w:rsidRPr="00F62D5E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:rsidR="00E06D36" w:rsidRPr="00F2550A" w:rsidRDefault="00E06D36" w:rsidP="00E06D36">
      <w:pPr>
        <w:ind w:firstLineChars="0" w:firstLine="0"/>
        <w:rPr>
          <w:rFonts w:ascii="微软雅黑" w:hAnsi="微软雅黑"/>
          <w:szCs w:val="24"/>
        </w:rPr>
      </w:pPr>
      <w:r w:rsidRPr="00E06D36">
        <w:rPr>
          <w:rFonts w:ascii="微软雅黑" w:hAnsi="微软雅黑"/>
          <w:szCs w:val="24"/>
        </w:rPr>
        <w:t>IIR_PATH3_HPInit_HP2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E06D36" w:rsidRPr="00F2550A" w:rsidTr="008973F3">
        <w:tc>
          <w:tcPr>
            <w:tcW w:w="1140" w:type="dxa"/>
          </w:tcPr>
          <w:p w:rsidR="00E06D36" w:rsidRPr="00F2550A" w:rsidRDefault="00E06D3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E06D36" w:rsidRPr="00F2550A" w:rsidRDefault="00E06D36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06D36">
              <w:rPr>
                <w:rFonts w:ascii="微软雅黑" w:hAnsi="微软雅黑"/>
                <w:szCs w:val="24"/>
              </w:rPr>
              <w:t>IIR_PATH3_HPInit_HP2</w:t>
            </w:r>
          </w:p>
        </w:tc>
        <w:tc>
          <w:tcPr>
            <w:tcW w:w="2486" w:type="dxa"/>
          </w:tcPr>
          <w:p w:rsidR="00E06D36" w:rsidRPr="00F2550A" w:rsidRDefault="00E06D3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06D36" w:rsidRPr="00F2550A" w:rsidTr="008973F3">
        <w:tc>
          <w:tcPr>
            <w:tcW w:w="1140" w:type="dxa"/>
          </w:tcPr>
          <w:p w:rsidR="00E06D36" w:rsidRPr="00F2550A" w:rsidRDefault="00E06D3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E06D36" w:rsidRPr="00F2550A" w:rsidRDefault="00A23AA2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高通滤波器系数初始化</w:t>
            </w:r>
          </w:p>
        </w:tc>
      </w:tr>
      <w:tr w:rsidR="00E06D36" w:rsidRPr="00F2550A" w:rsidTr="008973F3">
        <w:tc>
          <w:tcPr>
            <w:tcW w:w="1140" w:type="dxa"/>
          </w:tcPr>
          <w:p w:rsidR="00E06D36" w:rsidRPr="00F2550A" w:rsidRDefault="00E06D3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E06D36" w:rsidRPr="00F2550A" w:rsidRDefault="00E06D36" w:rsidP="008973F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:rsidTr="008973F3">
        <w:tc>
          <w:tcPr>
            <w:tcW w:w="1140" w:type="dxa"/>
          </w:tcPr>
          <w:p w:rsidR="00E06D36" w:rsidRPr="00F2550A" w:rsidRDefault="00E06D3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E06D36" w:rsidRPr="00F2550A" w:rsidRDefault="006360A8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:rsidTr="008973F3">
        <w:tc>
          <w:tcPr>
            <w:tcW w:w="1140" w:type="dxa"/>
          </w:tcPr>
          <w:p w:rsidR="00E06D36" w:rsidRPr="00F2550A" w:rsidRDefault="00E06D36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E06D36" w:rsidRPr="00F2550A" w:rsidRDefault="00747D28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E70641" w:rsidRPr="00E70641">
              <w:rPr>
                <w:rFonts w:ascii="微软雅黑" w:hAnsi="微软雅黑"/>
                <w:szCs w:val="24"/>
              </w:rPr>
              <w:t>hp2_cheb1_20_800_0.2_40</w:t>
            </w:r>
          </w:p>
        </w:tc>
      </w:tr>
    </w:tbl>
    <w:p w:rsidR="00C012DF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:rsidR="00C012DF" w:rsidRPr="00F2550A" w:rsidRDefault="00C012DF" w:rsidP="00C012DF">
      <w:pPr>
        <w:ind w:firstLineChars="0" w:firstLine="0"/>
        <w:rPr>
          <w:rFonts w:ascii="微软雅黑" w:hAnsi="微软雅黑"/>
          <w:szCs w:val="24"/>
        </w:rPr>
      </w:pPr>
      <w:r w:rsidRPr="00C012DF">
        <w:rPr>
          <w:rFonts w:ascii="微软雅黑" w:hAnsi="微软雅黑"/>
          <w:szCs w:val="24"/>
        </w:rPr>
        <w:t>_IIR_PATH3_HP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C012DF" w:rsidRPr="00F2550A" w:rsidTr="008973F3">
        <w:tc>
          <w:tcPr>
            <w:tcW w:w="1140" w:type="dxa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C012DF" w:rsidRPr="00F2550A" w:rsidRDefault="00C012D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C012DF">
              <w:rPr>
                <w:rFonts w:ascii="微软雅黑" w:hAnsi="微软雅黑"/>
                <w:szCs w:val="24"/>
              </w:rPr>
              <w:t>_IIR_PATH3_HP</w:t>
            </w:r>
          </w:p>
        </w:tc>
        <w:tc>
          <w:tcPr>
            <w:tcW w:w="2486" w:type="dxa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C012DF" w:rsidRPr="00F2550A" w:rsidTr="008973F3">
        <w:tc>
          <w:tcPr>
            <w:tcW w:w="1140" w:type="dxa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</w:t>
            </w:r>
            <w:r w:rsidR="002867CB">
              <w:rPr>
                <w:rFonts w:ascii="微软雅黑" w:hAnsi="微软雅黑" w:hint="eastAsia"/>
                <w:szCs w:val="24"/>
              </w:rPr>
              <w:t>运算</w:t>
            </w:r>
          </w:p>
        </w:tc>
      </w:tr>
      <w:tr w:rsidR="00C012DF" w:rsidRPr="00F2550A" w:rsidTr="008973F3">
        <w:tc>
          <w:tcPr>
            <w:tcW w:w="1140" w:type="dxa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C012DF" w:rsidRPr="00F2550A" w:rsidRDefault="00C012DF" w:rsidP="008973F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:rsidTr="008973F3">
        <w:tc>
          <w:tcPr>
            <w:tcW w:w="1140" w:type="dxa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:rsidTr="008973F3">
        <w:tc>
          <w:tcPr>
            <w:tcW w:w="1140" w:type="dxa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C012DF" w:rsidRPr="00F2550A" w:rsidRDefault="00C012DF" w:rsidP="008973F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B547A7">
              <w:rPr>
                <w:rFonts w:ascii="微软雅黑" w:hAnsi="微软雅黑" w:hint="eastAsia"/>
                <w:szCs w:val="24"/>
              </w:rPr>
              <w:t>用于数据接收后去直流</w:t>
            </w:r>
          </w:p>
        </w:tc>
      </w:tr>
    </w:tbl>
    <w:p w:rsidR="00C012DF" w:rsidRPr="00F62D5E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:rsidR="001966E8" w:rsidRDefault="001966E8" w:rsidP="001966E8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54" w:name="_Toc67577099"/>
      <w:proofErr w:type="spellStart"/>
      <w:r w:rsidRPr="00D67995">
        <w:rPr>
          <w:sz w:val="30"/>
        </w:rPr>
        <w:lastRenderedPageBreak/>
        <w:t>fir.h</w:t>
      </w:r>
      <w:bookmarkEnd w:id="54"/>
      <w:proofErr w:type="spellEnd"/>
    </w:p>
    <w:p w:rsidR="001966E8" w:rsidRPr="00986B5B" w:rsidRDefault="001966E8" w:rsidP="001966E8">
      <w:pPr>
        <w:pStyle w:val="a4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FIR1_SetPara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966E8" w:rsidRPr="00F2550A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FIR1_SetPara</w:t>
            </w:r>
          </w:p>
        </w:tc>
        <w:tc>
          <w:tcPr>
            <w:tcW w:w="2486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FIR1配置系数，模拟设置fir系数操作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966E8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RA0:系数序列</w:t>
            </w:r>
          </w:p>
          <w:p w:rsidR="001966E8" w:rsidRPr="00F2550A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1966E8" w:rsidRPr="00986B5B" w:rsidRDefault="001966E8" w:rsidP="001966E8">
      <w:pPr>
        <w:pStyle w:val="a4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FIR_PATH3_HPInit_HP1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966E8" w:rsidRPr="00F2550A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FIR_PATH3_HPInit_HP1</w:t>
            </w:r>
          </w:p>
        </w:tc>
        <w:tc>
          <w:tcPr>
            <w:tcW w:w="2486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 w:hint="eastAsia"/>
                <w:szCs w:val="24"/>
              </w:rPr>
              <w:t>设置</w:t>
            </w:r>
            <w:r w:rsidRPr="00986B5B">
              <w:rPr>
                <w:rFonts w:ascii="微软雅黑" w:hAnsi="微软雅黑"/>
                <w:szCs w:val="24"/>
              </w:rPr>
              <w:t>fir滤波器系数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1966E8" w:rsidRPr="00986B5B" w:rsidRDefault="001966E8" w:rsidP="001966E8">
      <w:pPr>
        <w:pStyle w:val="a4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FIR1_Filter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1966E8" w:rsidRPr="00F2550A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FIR1_Filter</w:t>
            </w:r>
          </w:p>
        </w:tc>
        <w:tc>
          <w:tcPr>
            <w:tcW w:w="2486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FIR</w:t>
            </w:r>
            <w:r w:rsidRPr="00986B5B">
              <w:rPr>
                <w:rFonts w:ascii="微软雅黑" w:hAnsi="微软雅黑"/>
                <w:szCs w:val="24"/>
              </w:rPr>
              <w:t>滤波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1966E8" w:rsidRPr="00986B5B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RA0:输入数据序列，低24bit有效</w:t>
            </w:r>
          </w:p>
          <w:p w:rsidR="001966E8" w:rsidRPr="00986B5B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RA1:输出数据序列，低24bit有效</w:t>
            </w:r>
          </w:p>
          <w:p w:rsidR="001966E8" w:rsidRPr="00986B5B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RD1:DWORD个数</w:t>
            </w:r>
          </w:p>
          <w:p w:rsidR="001966E8" w:rsidRPr="00F2550A" w:rsidRDefault="001966E8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lastRenderedPageBreak/>
              <w:t>RD0:配置第几个bank,取值范围0~3</w:t>
            </w:r>
          </w:p>
        </w:tc>
      </w:tr>
      <w:tr w:rsidR="001966E8" w:rsidRPr="00F2550A" w:rsidTr="00BF7350">
        <w:tc>
          <w:tcPr>
            <w:tcW w:w="1140" w:type="dxa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1966E8" w:rsidRPr="00F2550A" w:rsidRDefault="001966E8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8F0587" w:rsidRPr="00986B5B" w:rsidRDefault="008F0587" w:rsidP="008F0587">
      <w:pPr>
        <w:pStyle w:val="a4"/>
        <w:ind w:left="420" w:firstLineChars="0" w:firstLine="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doublemic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8F0587" w:rsidRPr="00F2550A" w:rsidTr="00BF7350">
        <w:tc>
          <w:tcPr>
            <w:tcW w:w="1140" w:type="dxa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8F0587" w:rsidRPr="00F2550A" w:rsidRDefault="008F0587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doublemic</w:t>
            </w:r>
          </w:p>
        </w:tc>
        <w:tc>
          <w:tcPr>
            <w:tcW w:w="2486" w:type="dxa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F0587" w:rsidRPr="00F2550A" w:rsidTr="00BF7350">
        <w:tc>
          <w:tcPr>
            <w:tcW w:w="1140" w:type="dxa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双麦算法</w:t>
            </w:r>
          </w:p>
        </w:tc>
      </w:tr>
      <w:tr w:rsidR="008F0587" w:rsidRPr="00F2550A" w:rsidTr="00BF7350">
        <w:tc>
          <w:tcPr>
            <w:tcW w:w="1140" w:type="dxa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8F0587" w:rsidRPr="00F2550A" w:rsidRDefault="008F0587" w:rsidP="00BF7350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F0587" w:rsidRPr="00F2550A" w:rsidTr="00BF7350">
        <w:tc>
          <w:tcPr>
            <w:tcW w:w="1140" w:type="dxa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F0587" w:rsidRPr="005059C1" w:rsidRDefault="008F0587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RN_GRAM_IN:输入数据序列0，16bit紧凑格式序列</w:t>
            </w:r>
          </w:p>
          <w:p w:rsidR="008F0587" w:rsidRPr="005059C1" w:rsidRDefault="008F0587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RN_GRAM_IN2:输入数据序列1，16bit紧凑格式序列</w:t>
            </w:r>
          </w:p>
          <w:p w:rsidR="008F0587" w:rsidRPr="00F2550A" w:rsidRDefault="008F0587" w:rsidP="00BF7350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RN_GRAM_OUT:输出序列</w:t>
            </w:r>
          </w:p>
        </w:tc>
      </w:tr>
      <w:tr w:rsidR="008F0587" w:rsidRPr="00F2550A" w:rsidTr="00BF7350">
        <w:tc>
          <w:tcPr>
            <w:tcW w:w="1140" w:type="dxa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8F0587" w:rsidRPr="00F2550A" w:rsidRDefault="008F0587" w:rsidP="00BF7350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8F0587" w:rsidRPr="00F62D5E" w:rsidRDefault="008F0587" w:rsidP="008F0587">
      <w:pPr>
        <w:ind w:firstLine="480"/>
        <w:rPr>
          <w:rFonts w:ascii="微软雅黑" w:hAnsi="微软雅黑"/>
          <w:szCs w:val="24"/>
        </w:rPr>
      </w:pPr>
    </w:p>
    <w:p w:rsidR="006B5E26" w:rsidRPr="006B5E26" w:rsidRDefault="006B5E26" w:rsidP="006B5E26">
      <w:pPr>
        <w:pStyle w:val="3"/>
        <w:numPr>
          <w:ilvl w:val="0"/>
          <w:numId w:val="9"/>
        </w:numPr>
        <w:ind w:firstLineChars="0"/>
        <w:rPr>
          <w:sz w:val="30"/>
        </w:rPr>
      </w:pPr>
      <w:r w:rsidRPr="006B5E26">
        <w:rPr>
          <w:sz w:val="30"/>
        </w:rPr>
        <w:t xml:space="preserve"> </w:t>
      </w:r>
      <w:bookmarkStart w:id="55" w:name="_Toc67577100"/>
      <w:r w:rsidRPr="006B5E26">
        <w:rPr>
          <w:sz w:val="30"/>
        </w:rPr>
        <w:t>2D_Conv.h</w:t>
      </w:r>
      <w:bookmarkEnd w:id="55"/>
    </w:p>
    <w:p w:rsidR="009E472A" w:rsidRDefault="008C2F42" w:rsidP="009E472A">
      <w:pPr>
        <w:ind w:firstLineChars="0" w:firstLine="420"/>
        <w:rPr>
          <w:rFonts w:ascii="微软雅黑" w:hAnsi="微软雅黑"/>
          <w:szCs w:val="24"/>
        </w:rPr>
      </w:pPr>
      <w:r w:rsidRPr="008C2F42">
        <w:rPr>
          <w:rFonts w:ascii="微软雅黑" w:hAnsi="微软雅黑"/>
          <w:szCs w:val="24"/>
        </w:rPr>
        <w:t>Multi_Array_16X16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Multi_Array_16X16</w:t>
            </w:r>
          </w:p>
        </w:tc>
        <w:tc>
          <w:tcPr>
            <w:tcW w:w="2486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8C2F4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 w:hint="eastAsia"/>
                <w:szCs w:val="24"/>
              </w:rPr>
              <w:t>两个</w:t>
            </w:r>
            <w:r>
              <w:rPr>
                <w:rFonts w:ascii="微软雅黑" w:hAnsi="微软雅黑" w:hint="eastAsia"/>
                <w:szCs w:val="24"/>
              </w:rPr>
              <w:t>16</w:t>
            </w:r>
            <w:r w:rsidRPr="008C2F42">
              <w:rPr>
                <w:rFonts w:ascii="微软雅黑" w:hAnsi="微软雅黑"/>
                <w:szCs w:val="24"/>
              </w:rPr>
              <w:t>X</w:t>
            </w:r>
            <w:r>
              <w:rPr>
                <w:rFonts w:ascii="微软雅黑" w:hAnsi="微软雅黑" w:hint="eastAsia"/>
                <w:szCs w:val="24"/>
              </w:rPr>
              <w:t>16</w:t>
            </w:r>
            <w:r w:rsidRPr="008C2F42">
              <w:rPr>
                <w:rFonts w:ascii="微软雅黑" w:hAnsi="微软雅黑"/>
                <w:szCs w:val="24"/>
              </w:rPr>
              <w:t>矩阵相乘,数据格式为Q15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C2F42" w:rsidRPr="008C2F42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M[RSP+2*MMU_BASE]：输入矩阵A的首地址</w:t>
            </w:r>
          </w:p>
          <w:p w:rsidR="008C2F42" w:rsidRPr="008C2F42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M[RSP+1*MMU_BASE]：输入矩阵B的首地址</w:t>
            </w:r>
          </w:p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M[RSP+0*MMU_BASE]：输出矩阵的首地址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8C2F42" w:rsidRPr="008C2F42" w:rsidRDefault="008C2F42" w:rsidP="008C2F42">
      <w:pPr>
        <w:ind w:firstLineChars="0" w:firstLine="420"/>
        <w:rPr>
          <w:rFonts w:ascii="微软雅黑" w:hAnsi="微软雅黑"/>
          <w:szCs w:val="24"/>
        </w:rPr>
      </w:pPr>
      <w:r w:rsidRPr="008C2F42">
        <w:rPr>
          <w:rFonts w:ascii="微软雅黑" w:hAnsi="微软雅黑"/>
          <w:szCs w:val="24"/>
        </w:rPr>
        <w:t>Conv_2D_3X3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Conv_2D_3X3</w:t>
            </w:r>
          </w:p>
        </w:tc>
        <w:tc>
          <w:tcPr>
            <w:tcW w:w="2486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8C2F42" w:rsidRPr="00F2550A" w:rsidRDefault="00DC5A09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DC5A09">
              <w:rPr>
                <w:rFonts w:ascii="微软雅黑" w:hAnsi="微软雅黑"/>
                <w:szCs w:val="24"/>
              </w:rPr>
              <w:t>卷积核大小为3X3的二维卷积计算（卷积层高128*宽64）,数据格式为Q15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C2F42" w:rsidRPr="008C2F42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M[RSP+2*MMU_BASE]：data地址</w:t>
            </w:r>
          </w:p>
          <w:p w:rsidR="008C2F42" w:rsidRPr="008C2F42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M[RSP+1*MMU_BASE]：卷积滤波器系数存放地址</w:t>
            </w:r>
          </w:p>
          <w:p w:rsidR="008C2F42" w:rsidRPr="00F2550A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M[RSP+0*MMU_BASE]：卷积结果地址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8C2F42" w:rsidRPr="008C2F42" w:rsidRDefault="008C2F42" w:rsidP="008C2F42">
      <w:pPr>
        <w:ind w:firstLineChars="0" w:firstLine="42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Conv_2D_</w:t>
      </w:r>
      <w:r>
        <w:rPr>
          <w:rFonts w:ascii="微软雅黑" w:hAnsi="微软雅黑" w:hint="eastAsia"/>
          <w:szCs w:val="24"/>
        </w:rPr>
        <w:t>5</w:t>
      </w:r>
      <w:r w:rsidRPr="008C2F42">
        <w:rPr>
          <w:rFonts w:ascii="微软雅黑" w:hAnsi="微软雅黑"/>
          <w:szCs w:val="24"/>
        </w:rPr>
        <w:t>X</w:t>
      </w:r>
      <w:r>
        <w:rPr>
          <w:rFonts w:ascii="微软雅黑" w:hAnsi="微软雅黑" w:hint="eastAsia"/>
          <w:szCs w:val="24"/>
        </w:rPr>
        <w:t>5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8C2F42" w:rsidRPr="00F2550A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Conv_2D_</w:t>
            </w:r>
            <w:r>
              <w:rPr>
                <w:rFonts w:ascii="微软雅黑" w:hAnsi="微软雅黑" w:hint="eastAsia"/>
                <w:szCs w:val="24"/>
              </w:rPr>
              <w:t>5</w:t>
            </w:r>
            <w:r w:rsidRPr="008C2F42">
              <w:rPr>
                <w:rFonts w:ascii="微软雅黑" w:hAnsi="微软雅黑"/>
                <w:szCs w:val="24"/>
              </w:rPr>
              <w:t>X</w:t>
            </w:r>
            <w:r>
              <w:rPr>
                <w:rFonts w:ascii="微软雅黑" w:hAnsi="微软雅黑" w:hint="eastAsia"/>
                <w:szCs w:val="24"/>
              </w:rPr>
              <w:t>5</w:t>
            </w:r>
          </w:p>
        </w:tc>
        <w:tc>
          <w:tcPr>
            <w:tcW w:w="2486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8C2F42" w:rsidRPr="00F2550A" w:rsidRDefault="00DC5A09" w:rsidP="008C2F4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DC5A09">
              <w:rPr>
                <w:rFonts w:ascii="微软雅黑" w:hAnsi="微软雅黑" w:hint="eastAsia"/>
                <w:szCs w:val="24"/>
              </w:rPr>
              <w:t>卷积核大小为</w:t>
            </w:r>
            <w:r w:rsidRPr="00DC5A09">
              <w:rPr>
                <w:rFonts w:ascii="微软雅黑" w:hAnsi="微软雅黑"/>
                <w:szCs w:val="24"/>
              </w:rPr>
              <w:t>5X5的二维卷积计算（卷积层高128*宽64）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C2F42" w:rsidRPr="008C2F42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M[RSP+2*MMU_BASE]：data地址</w:t>
            </w:r>
          </w:p>
          <w:p w:rsidR="008C2F42" w:rsidRPr="008C2F42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M[RSP+1*MMU_BASE]：卷积滤波器系数存放地址</w:t>
            </w:r>
          </w:p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M[RSP+0*MMU_BASE]：卷积结果地址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8C2F42" w:rsidRPr="008C2F42" w:rsidRDefault="008C2F42" w:rsidP="008C2F42">
      <w:pPr>
        <w:ind w:firstLineChars="0" w:firstLine="420"/>
        <w:rPr>
          <w:rFonts w:ascii="微软雅黑" w:hAnsi="微软雅黑"/>
          <w:szCs w:val="24"/>
        </w:rPr>
      </w:pPr>
      <w:proofErr w:type="spellStart"/>
      <w:r w:rsidRPr="008C2F42">
        <w:rPr>
          <w:rFonts w:ascii="微软雅黑" w:hAnsi="微软雅黑"/>
          <w:szCs w:val="24"/>
        </w:rPr>
        <w:t>ReLU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8C2F42">
              <w:rPr>
                <w:rFonts w:ascii="微软雅黑" w:hAnsi="微软雅黑"/>
                <w:szCs w:val="24"/>
              </w:rPr>
              <w:t>ReLU</w:t>
            </w:r>
            <w:proofErr w:type="spellEnd"/>
          </w:p>
        </w:tc>
        <w:tc>
          <w:tcPr>
            <w:tcW w:w="2486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8C2F42">
              <w:rPr>
                <w:rFonts w:ascii="微软雅黑" w:hAnsi="微软雅黑"/>
                <w:szCs w:val="24"/>
              </w:rPr>
              <w:t>ReLU</w:t>
            </w:r>
            <w:proofErr w:type="spellEnd"/>
            <w:r w:rsidRPr="008C2F42">
              <w:rPr>
                <w:rFonts w:ascii="微软雅黑" w:hAnsi="微软雅黑"/>
                <w:szCs w:val="24"/>
              </w:rPr>
              <w:t>激活函数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C2F42" w:rsidRPr="008C2F42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M[RSP+2*MMU_BASE]：输入地址</w:t>
            </w:r>
          </w:p>
          <w:p w:rsidR="008C2F42" w:rsidRPr="008C2F42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M[RSP+1*MMU_BASE]：输出地址</w:t>
            </w:r>
          </w:p>
          <w:p w:rsidR="008C2F42" w:rsidRPr="00F2550A" w:rsidRDefault="008C2F42" w:rsidP="008C2F4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lastRenderedPageBreak/>
              <w:t>M[RSP+0*MMU_BASE]：数据长度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8C2F42" w:rsidRPr="008C2F42" w:rsidRDefault="008C2F42" w:rsidP="008C2F42">
      <w:pPr>
        <w:ind w:firstLineChars="0" w:firstLine="420"/>
        <w:rPr>
          <w:rFonts w:ascii="微软雅黑" w:hAnsi="微软雅黑"/>
          <w:szCs w:val="24"/>
        </w:rPr>
      </w:pPr>
      <w:proofErr w:type="spellStart"/>
      <w:r w:rsidRPr="008C2F42">
        <w:rPr>
          <w:rFonts w:ascii="微软雅黑" w:hAnsi="微软雅黑"/>
          <w:szCs w:val="24"/>
        </w:rPr>
        <w:t>Softmax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8C2F42">
              <w:rPr>
                <w:rFonts w:ascii="微软雅黑" w:hAnsi="微软雅黑"/>
                <w:szCs w:val="24"/>
              </w:rPr>
              <w:t>Softmax</w:t>
            </w:r>
            <w:proofErr w:type="spellEnd"/>
          </w:p>
        </w:tc>
        <w:tc>
          <w:tcPr>
            <w:tcW w:w="2486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8C2F42">
              <w:rPr>
                <w:rFonts w:ascii="微软雅黑" w:hAnsi="微软雅黑"/>
                <w:szCs w:val="24"/>
              </w:rPr>
              <w:t>Softmax</w:t>
            </w:r>
            <w:proofErr w:type="spellEnd"/>
            <w:r w:rsidRPr="008C2F42">
              <w:rPr>
                <w:rFonts w:ascii="微软雅黑" w:hAnsi="微软雅黑"/>
                <w:szCs w:val="24"/>
              </w:rPr>
              <w:t>函数，q15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8C2F42" w:rsidRPr="008C2F42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M[RSP+2*MMU_BASE]：输入地址</w:t>
            </w:r>
          </w:p>
          <w:p w:rsidR="008C2F42" w:rsidRPr="008C2F42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M[RSP+1*MMU_BASE]：输出地址</w:t>
            </w:r>
          </w:p>
          <w:p w:rsidR="008C2F42" w:rsidRPr="00F2550A" w:rsidRDefault="008C2F42" w:rsidP="00252CB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8C2F42" w:rsidRPr="00F2550A" w:rsidTr="00252CB3">
        <w:tc>
          <w:tcPr>
            <w:tcW w:w="1140" w:type="dxa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8C2F42" w:rsidRPr="00F2550A" w:rsidRDefault="008C2F42" w:rsidP="00252CB3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DC5A09" w:rsidRPr="008C2F42" w:rsidRDefault="00DC5A09" w:rsidP="00DC5A09">
      <w:pPr>
        <w:ind w:firstLineChars="0" w:firstLine="420"/>
        <w:rPr>
          <w:rFonts w:ascii="微软雅黑" w:hAnsi="微软雅黑"/>
          <w:szCs w:val="24"/>
        </w:rPr>
      </w:pPr>
      <w:r w:rsidRPr="00DC5A09">
        <w:rPr>
          <w:rFonts w:ascii="微软雅黑" w:hAnsi="微软雅黑"/>
          <w:szCs w:val="24"/>
        </w:rPr>
        <w:t>Logistic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C5A09" w:rsidRPr="00F2550A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C5A09">
              <w:rPr>
                <w:rFonts w:ascii="微软雅黑" w:hAnsi="微软雅黑"/>
                <w:szCs w:val="24"/>
              </w:rPr>
              <w:t>Logistic</w:t>
            </w:r>
          </w:p>
        </w:tc>
        <w:tc>
          <w:tcPr>
            <w:tcW w:w="2486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DC5A09">
              <w:rPr>
                <w:rFonts w:ascii="微软雅黑" w:hAnsi="微软雅黑"/>
                <w:szCs w:val="24"/>
              </w:rPr>
              <w:t>Logistic</w:t>
            </w:r>
            <w:r w:rsidRPr="008C2F42">
              <w:rPr>
                <w:rFonts w:ascii="微软雅黑" w:hAnsi="微软雅黑"/>
                <w:szCs w:val="24"/>
              </w:rPr>
              <w:t>函数，q15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C5A09" w:rsidRPr="00F2550A" w:rsidRDefault="00DC5A09" w:rsidP="00766A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DC5A09" w:rsidRPr="008C2F42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M[RSP+2*MMU_BASE]：输入地址</w:t>
            </w:r>
          </w:p>
          <w:p w:rsidR="00DC5A09" w:rsidRPr="008C2F42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M[RSP+1*MMU_BASE]：输出地址</w:t>
            </w:r>
          </w:p>
          <w:p w:rsidR="00DC5A09" w:rsidRPr="00F2550A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DC5A09" w:rsidRPr="008C2F42" w:rsidRDefault="00DC5A09" w:rsidP="00DC5A09">
      <w:pPr>
        <w:ind w:firstLineChars="0" w:firstLine="420"/>
        <w:rPr>
          <w:rFonts w:ascii="微软雅黑" w:hAnsi="微软雅黑"/>
          <w:szCs w:val="24"/>
        </w:rPr>
      </w:pPr>
      <w:proofErr w:type="spellStart"/>
      <w:r w:rsidRPr="00DC5A09">
        <w:rPr>
          <w:rFonts w:ascii="微软雅黑" w:hAnsi="微软雅黑"/>
          <w:szCs w:val="24"/>
        </w:rPr>
        <w:t>Tanh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DC5A09" w:rsidRPr="00F2550A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DC5A09">
              <w:rPr>
                <w:rFonts w:ascii="微软雅黑" w:hAnsi="微软雅黑"/>
                <w:szCs w:val="24"/>
              </w:rPr>
              <w:t>Tanh</w:t>
            </w:r>
            <w:proofErr w:type="spellEnd"/>
          </w:p>
        </w:tc>
        <w:tc>
          <w:tcPr>
            <w:tcW w:w="2486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DC5A09">
              <w:rPr>
                <w:rFonts w:ascii="微软雅黑" w:hAnsi="微软雅黑"/>
                <w:szCs w:val="24"/>
              </w:rPr>
              <w:t>Tanh</w:t>
            </w:r>
            <w:proofErr w:type="spellEnd"/>
            <w:r w:rsidRPr="008C2F42">
              <w:rPr>
                <w:rFonts w:ascii="微软雅黑" w:hAnsi="微软雅黑"/>
                <w:szCs w:val="24"/>
              </w:rPr>
              <w:t>函数，q15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DC5A09" w:rsidRPr="00F2550A" w:rsidRDefault="00DC5A09" w:rsidP="00766A82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:rsidR="00DC5A09" w:rsidRPr="008C2F42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M[RSP+2*MMU_BASE]：输入地址</w:t>
            </w:r>
          </w:p>
          <w:p w:rsidR="00DC5A09" w:rsidRPr="008C2F42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M[RSP+1*MMU_BASE]：输出地址</w:t>
            </w:r>
          </w:p>
          <w:p w:rsidR="00DC5A09" w:rsidRPr="00F2550A" w:rsidRDefault="00DC5A09" w:rsidP="00766A8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C2F42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DC5A09" w:rsidRPr="00F2550A" w:rsidTr="00766A82">
        <w:tc>
          <w:tcPr>
            <w:tcW w:w="1140" w:type="dxa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DC5A09" w:rsidRPr="00F2550A" w:rsidRDefault="00DC5A09" w:rsidP="00766A82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63145E" w:rsidRPr="008C2F42" w:rsidRDefault="0063145E" w:rsidP="0063145E">
      <w:pPr>
        <w:ind w:firstLineChars="0" w:firstLine="420"/>
        <w:rPr>
          <w:rFonts w:ascii="微软雅黑" w:hAnsi="微软雅黑"/>
          <w:szCs w:val="24"/>
        </w:rPr>
      </w:pPr>
      <w:r w:rsidRPr="0063145E">
        <w:rPr>
          <w:rFonts w:ascii="微软雅黑" w:hAnsi="微软雅黑"/>
          <w:szCs w:val="24"/>
        </w:rPr>
        <w:t>Mac_48_1024</w:t>
      </w:r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63145E" w:rsidRPr="00F2550A" w:rsidRDefault="0063145E" w:rsidP="0097147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/>
                <w:szCs w:val="24"/>
              </w:rPr>
              <w:t>Mac_48_1024</w:t>
            </w:r>
          </w:p>
        </w:tc>
        <w:tc>
          <w:tcPr>
            <w:tcW w:w="2486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63145E" w:rsidRPr="00F2550A" w:rsidRDefault="0063145E" w:rsidP="0063145E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/>
                <w:szCs w:val="24"/>
              </w:rPr>
              <w:t>1024长度的48位乘累加器</w:t>
            </w:r>
          </w:p>
        </w:tc>
      </w:tr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63145E" w:rsidRPr="00F2550A" w:rsidRDefault="0063145E" w:rsidP="0097147A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63145E" w:rsidRPr="0063145E" w:rsidRDefault="0063145E" w:rsidP="0063145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/>
                <w:szCs w:val="24"/>
              </w:rPr>
              <w:t>M[RSP+2*MMU_BASE]：输入地址0，低16bit有效</w:t>
            </w:r>
          </w:p>
          <w:p w:rsidR="0063145E" w:rsidRPr="0063145E" w:rsidRDefault="0063145E" w:rsidP="0063145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/>
                <w:szCs w:val="24"/>
              </w:rPr>
              <w:t>M[RSP+1*MMU_BASE]：输入地址1，低16bit有效</w:t>
            </w:r>
          </w:p>
          <w:p w:rsidR="0063145E" w:rsidRPr="0063145E" w:rsidRDefault="0063145E" w:rsidP="0063145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/>
                <w:szCs w:val="24"/>
              </w:rPr>
              <w:t>RD0：输出结果的低32位</w:t>
            </w:r>
          </w:p>
          <w:p w:rsidR="0063145E" w:rsidRPr="00F2550A" w:rsidRDefault="0063145E" w:rsidP="0063145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/>
                <w:szCs w:val="24"/>
              </w:rPr>
              <w:t>RD1：输出结果的高16位,低16位有效</w:t>
            </w:r>
          </w:p>
        </w:tc>
      </w:tr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63145E" w:rsidRPr="008C2F42" w:rsidRDefault="0063145E" w:rsidP="0063145E">
      <w:pPr>
        <w:ind w:firstLineChars="0" w:firstLine="420"/>
        <w:rPr>
          <w:rFonts w:ascii="微软雅黑" w:hAnsi="微软雅黑"/>
          <w:szCs w:val="24"/>
        </w:rPr>
      </w:pPr>
      <w:proofErr w:type="spellStart"/>
      <w:r w:rsidRPr="0063145E">
        <w:rPr>
          <w:rFonts w:ascii="微软雅黑" w:hAnsi="微软雅黑"/>
          <w:szCs w:val="24"/>
        </w:rPr>
        <w:t>Rolling_Multi</w:t>
      </w:r>
      <w:proofErr w:type="spellEnd"/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:rsidR="0063145E" w:rsidRPr="00F2550A" w:rsidRDefault="0063145E" w:rsidP="0097147A">
            <w:pPr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63145E">
              <w:rPr>
                <w:rFonts w:ascii="微软雅黑" w:hAnsi="微软雅黑"/>
                <w:szCs w:val="24"/>
              </w:rPr>
              <w:t>Rolling_Multi</w:t>
            </w:r>
            <w:proofErr w:type="spellEnd"/>
          </w:p>
        </w:tc>
        <w:tc>
          <w:tcPr>
            <w:tcW w:w="2486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 w:hint="eastAsia"/>
                <w:szCs w:val="24"/>
              </w:rPr>
              <w:t>高</w:t>
            </w:r>
            <w:r w:rsidRPr="0063145E">
              <w:rPr>
                <w:rFonts w:ascii="微软雅黑" w:hAnsi="微软雅黑"/>
                <w:szCs w:val="24"/>
              </w:rPr>
              <w:t>128*宽64的矩阵与16*16矩阵滚动矩阵乘</w:t>
            </w:r>
          </w:p>
        </w:tc>
      </w:tr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:rsidR="0063145E" w:rsidRPr="00F2550A" w:rsidRDefault="0063145E" w:rsidP="0097147A">
            <w:pPr>
              <w:pStyle w:val="a4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:rsidR="0063145E" w:rsidRPr="0063145E" w:rsidRDefault="0063145E" w:rsidP="0063145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/>
                <w:szCs w:val="24"/>
              </w:rPr>
              <w:t>M[RSP+2*MMU_BASE]：高128*宽64的矩阵data首地址,数据格式为Q15</w:t>
            </w:r>
          </w:p>
          <w:p w:rsidR="0063145E" w:rsidRPr="0063145E" w:rsidRDefault="0063145E" w:rsidP="0063145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/>
                <w:szCs w:val="24"/>
              </w:rPr>
              <w:t>M[RSP+1*MMU_BASE]：16*16矩阵存放首地址,数据格式为Q15</w:t>
            </w:r>
          </w:p>
          <w:p w:rsidR="0063145E" w:rsidRPr="00F2550A" w:rsidRDefault="0063145E" w:rsidP="0063145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63145E">
              <w:rPr>
                <w:rFonts w:ascii="微软雅黑" w:hAnsi="微软雅黑"/>
                <w:szCs w:val="24"/>
              </w:rPr>
              <w:t>M[RSP+0*MMU_BASE]：计算结果地址,数据格式为Q16,</w:t>
            </w:r>
            <w:r w:rsidRPr="0063145E">
              <w:rPr>
                <w:rFonts w:ascii="微软雅黑" w:hAnsi="微软雅黑"/>
                <w:szCs w:val="24"/>
              </w:rPr>
              <w:lastRenderedPageBreak/>
              <w:t>已限幅</w:t>
            </w:r>
          </w:p>
        </w:tc>
      </w:tr>
      <w:tr w:rsidR="0063145E" w:rsidRPr="00F2550A" w:rsidTr="0097147A">
        <w:tc>
          <w:tcPr>
            <w:tcW w:w="1140" w:type="dxa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:rsidR="0063145E" w:rsidRPr="00F2550A" w:rsidRDefault="0063145E" w:rsidP="0097147A">
            <w:pPr>
              <w:pStyle w:val="a4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:rsidR="009E472A" w:rsidRPr="009E472A" w:rsidRDefault="009E472A" w:rsidP="009E472A">
      <w:pPr>
        <w:pStyle w:val="a4"/>
        <w:ind w:left="420" w:firstLineChars="0" w:firstLine="0"/>
        <w:rPr>
          <w:rFonts w:ascii="微软雅黑" w:hAnsi="微软雅黑"/>
          <w:szCs w:val="24"/>
        </w:rPr>
      </w:pPr>
    </w:p>
    <w:p w:rsidR="006E3962" w:rsidRPr="008C2F42" w:rsidRDefault="006E3962" w:rsidP="006E3962">
      <w:pPr>
        <w:ind w:firstLineChars="0" w:firstLine="420"/>
        <w:rPr>
          <w:ins w:id="56" w:author="Administrator" w:date="2021-06-23T17:37:00Z"/>
          <w:rFonts w:ascii="微软雅黑" w:hAnsi="微软雅黑"/>
          <w:szCs w:val="24"/>
        </w:rPr>
      </w:pPr>
      <w:ins w:id="57" w:author="Administrator" w:date="2021-06-23T17:37:00Z">
        <w:r w:rsidRPr="0063145E">
          <w:rPr>
            <w:rFonts w:ascii="微软雅黑" w:hAnsi="微软雅黑"/>
            <w:szCs w:val="24"/>
          </w:rPr>
          <w:t>Mac_48_</w:t>
        </w:r>
        <w:r>
          <w:rPr>
            <w:rFonts w:ascii="微软雅黑" w:hAnsi="微软雅黑" w:hint="eastAsia"/>
            <w:szCs w:val="24"/>
          </w:rPr>
          <w:t>16k</w:t>
        </w:r>
      </w:ins>
    </w:p>
    <w:tbl>
      <w:tblPr>
        <w:tblStyle w:val="a5"/>
        <w:tblW w:w="0" w:type="auto"/>
        <w:tblInd w:w="840" w:type="dxa"/>
        <w:tblLook w:val="04A0"/>
      </w:tblPr>
      <w:tblGrid>
        <w:gridCol w:w="1140"/>
        <w:gridCol w:w="3830"/>
        <w:gridCol w:w="2486"/>
      </w:tblGrid>
      <w:tr w:rsidR="006E3962" w:rsidRPr="00F2550A" w:rsidTr="002E5ECC">
        <w:trPr>
          <w:ins w:id="58" w:author="Administrator" w:date="2021-06-23T17:37:00Z"/>
        </w:trPr>
        <w:tc>
          <w:tcPr>
            <w:tcW w:w="1140" w:type="dxa"/>
          </w:tcPr>
          <w:p w:rsidR="006E3962" w:rsidRPr="00F2550A" w:rsidRDefault="006E3962" w:rsidP="002E5ECC">
            <w:pPr>
              <w:pStyle w:val="a4"/>
              <w:ind w:firstLineChars="0" w:firstLine="0"/>
              <w:rPr>
                <w:ins w:id="59" w:author="Administrator" w:date="2021-06-23T17:37:00Z"/>
                <w:rFonts w:ascii="微软雅黑" w:hAnsi="微软雅黑"/>
                <w:szCs w:val="24"/>
              </w:rPr>
            </w:pPr>
            <w:ins w:id="60" w:author="Administrator" w:date="2021-06-23T17:37:00Z">
              <w:r w:rsidRPr="00F2550A">
                <w:rPr>
                  <w:rFonts w:ascii="微软雅黑" w:hAnsi="微软雅黑" w:hint="eastAsia"/>
                  <w:szCs w:val="24"/>
                </w:rPr>
                <w:t>函数名</w:t>
              </w:r>
            </w:ins>
          </w:p>
        </w:tc>
        <w:tc>
          <w:tcPr>
            <w:tcW w:w="3830" w:type="dxa"/>
          </w:tcPr>
          <w:p w:rsidR="006E3962" w:rsidRPr="00F2550A" w:rsidRDefault="006E3962" w:rsidP="006E3962">
            <w:pPr>
              <w:ind w:firstLineChars="0" w:firstLine="0"/>
              <w:rPr>
                <w:ins w:id="61" w:author="Administrator" w:date="2021-06-23T17:37:00Z"/>
                <w:rFonts w:ascii="微软雅黑" w:hAnsi="微软雅黑"/>
                <w:szCs w:val="24"/>
              </w:rPr>
            </w:pPr>
            <w:ins w:id="62" w:author="Administrator" w:date="2021-06-23T17:37:00Z">
              <w:r w:rsidRPr="0063145E">
                <w:rPr>
                  <w:rFonts w:ascii="微软雅黑" w:hAnsi="微软雅黑"/>
                  <w:szCs w:val="24"/>
                </w:rPr>
                <w:t>Mac_48_</w:t>
              </w:r>
              <w:r>
                <w:rPr>
                  <w:rFonts w:ascii="微软雅黑" w:hAnsi="微软雅黑" w:hint="eastAsia"/>
                  <w:szCs w:val="24"/>
                </w:rPr>
                <w:t>16k</w:t>
              </w:r>
            </w:ins>
          </w:p>
        </w:tc>
        <w:tc>
          <w:tcPr>
            <w:tcW w:w="2486" w:type="dxa"/>
          </w:tcPr>
          <w:p w:rsidR="006E3962" w:rsidRPr="00F2550A" w:rsidRDefault="006E3962" w:rsidP="002E5ECC">
            <w:pPr>
              <w:pStyle w:val="a4"/>
              <w:ind w:firstLineChars="0" w:firstLine="0"/>
              <w:rPr>
                <w:ins w:id="63" w:author="Administrator" w:date="2021-06-23T17:37:00Z"/>
                <w:rFonts w:ascii="微软雅黑" w:hAnsi="微软雅黑"/>
                <w:szCs w:val="24"/>
              </w:rPr>
            </w:pPr>
            <w:ins w:id="64" w:author="Administrator" w:date="2021-06-23T17:37:00Z">
              <w:r w:rsidRPr="00F2550A">
                <w:rPr>
                  <w:rFonts w:ascii="微软雅黑" w:hAnsi="微软雅黑" w:hint="eastAsia"/>
                  <w:szCs w:val="24"/>
                </w:rPr>
                <w:t>类型C</w:t>
              </w:r>
            </w:ins>
          </w:p>
        </w:tc>
      </w:tr>
      <w:tr w:rsidR="006E3962" w:rsidRPr="00F2550A" w:rsidTr="002E5ECC">
        <w:trPr>
          <w:ins w:id="65" w:author="Administrator" w:date="2021-06-23T17:37:00Z"/>
        </w:trPr>
        <w:tc>
          <w:tcPr>
            <w:tcW w:w="1140" w:type="dxa"/>
          </w:tcPr>
          <w:p w:rsidR="006E3962" w:rsidRPr="00F2550A" w:rsidRDefault="006E3962" w:rsidP="002E5ECC">
            <w:pPr>
              <w:pStyle w:val="a4"/>
              <w:ind w:firstLineChars="0" w:firstLine="0"/>
              <w:rPr>
                <w:ins w:id="66" w:author="Administrator" w:date="2021-06-23T17:37:00Z"/>
                <w:rFonts w:ascii="微软雅黑" w:hAnsi="微软雅黑"/>
                <w:szCs w:val="24"/>
              </w:rPr>
            </w:pPr>
            <w:ins w:id="67" w:author="Administrator" w:date="2021-06-23T17:37:00Z">
              <w:r w:rsidRPr="00F2550A">
                <w:rPr>
                  <w:rFonts w:ascii="微软雅黑" w:hAnsi="微软雅黑" w:hint="eastAsia"/>
                  <w:szCs w:val="24"/>
                </w:rPr>
                <w:t>功能</w:t>
              </w:r>
            </w:ins>
          </w:p>
        </w:tc>
        <w:tc>
          <w:tcPr>
            <w:tcW w:w="6316" w:type="dxa"/>
            <w:gridSpan w:val="2"/>
          </w:tcPr>
          <w:p w:rsidR="006E3962" w:rsidRPr="00F2550A" w:rsidRDefault="006E3962" w:rsidP="002E5ECC">
            <w:pPr>
              <w:pStyle w:val="a4"/>
              <w:ind w:firstLineChars="0" w:firstLine="0"/>
              <w:rPr>
                <w:ins w:id="68" w:author="Administrator" w:date="2021-06-23T17:37:00Z"/>
                <w:rFonts w:ascii="微软雅黑" w:hAnsi="微软雅黑"/>
                <w:szCs w:val="24"/>
              </w:rPr>
            </w:pPr>
            <w:ins w:id="69" w:author="Administrator" w:date="2021-06-23T17:37:00Z">
              <w:r>
                <w:rPr>
                  <w:rFonts w:ascii="微软雅黑" w:hAnsi="微软雅黑" w:hint="eastAsia"/>
                  <w:szCs w:val="24"/>
                </w:rPr>
                <w:t>16k</w:t>
              </w:r>
              <w:r w:rsidRPr="0063145E">
                <w:rPr>
                  <w:rFonts w:ascii="微软雅黑" w:hAnsi="微软雅黑"/>
                  <w:szCs w:val="24"/>
                </w:rPr>
                <w:t>长度的48位乘累加器</w:t>
              </w:r>
            </w:ins>
          </w:p>
        </w:tc>
      </w:tr>
      <w:tr w:rsidR="006E3962" w:rsidRPr="00F2550A" w:rsidTr="002E5ECC">
        <w:trPr>
          <w:ins w:id="70" w:author="Administrator" w:date="2021-06-23T17:37:00Z"/>
        </w:trPr>
        <w:tc>
          <w:tcPr>
            <w:tcW w:w="1140" w:type="dxa"/>
          </w:tcPr>
          <w:p w:rsidR="006E3962" w:rsidRPr="00F2550A" w:rsidRDefault="006E3962" w:rsidP="002E5ECC">
            <w:pPr>
              <w:pStyle w:val="a4"/>
              <w:ind w:firstLineChars="0" w:firstLine="0"/>
              <w:rPr>
                <w:ins w:id="71" w:author="Administrator" w:date="2021-06-23T17:37:00Z"/>
                <w:rFonts w:ascii="微软雅黑" w:hAnsi="微软雅黑"/>
                <w:szCs w:val="24"/>
              </w:rPr>
            </w:pPr>
            <w:ins w:id="72" w:author="Administrator" w:date="2021-06-23T17:37:00Z">
              <w:r w:rsidRPr="00F2550A">
                <w:rPr>
                  <w:rFonts w:ascii="微软雅黑" w:hAnsi="微软雅黑" w:hint="eastAsia"/>
                  <w:szCs w:val="24"/>
                </w:rPr>
                <w:t>返回值</w:t>
              </w:r>
            </w:ins>
          </w:p>
        </w:tc>
        <w:tc>
          <w:tcPr>
            <w:tcW w:w="6316" w:type="dxa"/>
            <w:gridSpan w:val="2"/>
          </w:tcPr>
          <w:p w:rsidR="006E3962" w:rsidRPr="00F2550A" w:rsidRDefault="006E3962" w:rsidP="002E5ECC">
            <w:pPr>
              <w:pStyle w:val="a4"/>
              <w:tabs>
                <w:tab w:val="left" w:pos="1928"/>
              </w:tabs>
              <w:ind w:firstLineChars="0" w:firstLine="0"/>
              <w:rPr>
                <w:ins w:id="73" w:author="Administrator" w:date="2021-06-23T17:37:00Z"/>
                <w:rFonts w:ascii="微软雅黑" w:hAnsi="微软雅黑"/>
                <w:szCs w:val="24"/>
              </w:rPr>
            </w:pPr>
            <w:ins w:id="74" w:author="Administrator" w:date="2021-06-23T17:37:00Z">
              <w:r>
                <w:rPr>
                  <w:rFonts w:ascii="微软雅黑" w:hAnsi="微软雅黑" w:hint="eastAsia"/>
                  <w:szCs w:val="24"/>
                </w:rPr>
                <w:t>无</w:t>
              </w:r>
            </w:ins>
          </w:p>
        </w:tc>
      </w:tr>
      <w:tr w:rsidR="006E3962" w:rsidRPr="00F2550A" w:rsidTr="002E5ECC">
        <w:trPr>
          <w:ins w:id="75" w:author="Administrator" w:date="2021-06-23T17:37:00Z"/>
        </w:trPr>
        <w:tc>
          <w:tcPr>
            <w:tcW w:w="1140" w:type="dxa"/>
          </w:tcPr>
          <w:p w:rsidR="006E3962" w:rsidRPr="00F2550A" w:rsidRDefault="006E3962" w:rsidP="002E5ECC">
            <w:pPr>
              <w:pStyle w:val="a4"/>
              <w:ind w:firstLineChars="0" w:firstLine="0"/>
              <w:rPr>
                <w:ins w:id="76" w:author="Administrator" w:date="2021-06-23T17:37:00Z"/>
                <w:rFonts w:ascii="微软雅黑" w:hAnsi="微软雅黑"/>
                <w:szCs w:val="24"/>
              </w:rPr>
            </w:pPr>
            <w:ins w:id="77" w:author="Administrator" w:date="2021-06-23T17:37:00Z">
              <w:r w:rsidRPr="00F2550A">
                <w:rPr>
                  <w:rFonts w:ascii="微软雅黑" w:hAnsi="微软雅黑" w:hint="eastAsia"/>
                  <w:szCs w:val="24"/>
                </w:rPr>
                <w:t>参数</w:t>
              </w:r>
            </w:ins>
          </w:p>
        </w:tc>
        <w:tc>
          <w:tcPr>
            <w:tcW w:w="6316" w:type="dxa"/>
            <w:gridSpan w:val="2"/>
          </w:tcPr>
          <w:p w:rsidR="006E3962" w:rsidRPr="0063145E" w:rsidRDefault="006E3962" w:rsidP="002E5ECC">
            <w:pPr>
              <w:ind w:firstLineChars="0" w:firstLine="0"/>
              <w:rPr>
                <w:ins w:id="78" w:author="Administrator" w:date="2021-06-23T17:37:00Z"/>
                <w:rFonts w:ascii="微软雅黑" w:hAnsi="微软雅黑"/>
                <w:szCs w:val="24"/>
              </w:rPr>
            </w:pPr>
            <w:ins w:id="79" w:author="Administrator" w:date="2021-06-23T17:37:00Z">
              <w:r w:rsidRPr="0063145E">
                <w:rPr>
                  <w:rFonts w:ascii="微软雅黑" w:hAnsi="微软雅黑"/>
                  <w:szCs w:val="24"/>
                </w:rPr>
                <w:t>M[RSP+2*MMU_BASE]：输入地址0，低16bit有效</w:t>
              </w:r>
            </w:ins>
          </w:p>
          <w:p w:rsidR="006E3962" w:rsidRPr="0063145E" w:rsidRDefault="006E3962" w:rsidP="002E5ECC">
            <w:pPr>
              <w:ind w:firstLineChars="0" w:firstLine="0"/>
              <w:rPr>
                <w:ins w:id="80" w:author="Administrator" w:date="2021-06-23T17:37:00Z"/>
                <w:rFonts w:ascii="微软雅黑" w:hAnsi="微软雅黑"/>
                <w:szCs w:val="24"/>
              </w:rPr>
            </w:pPr>
            <w:ins w:id="81" w:author="Administrator" w:date="2021-06-23T17:37:00Z">
              <w:r w:rsidRPr="0063145E">
                <w:rPr>
                  <w:rFonts w:ascii="微软雅黑" w:hAnsi="微软雅黑"/>
                  <w:szCs w:val="24"/>
                </w:rPr>
                <w:t>M[RSP+1*MMU_BASE]：输入地址1，低16bit有效</w:t>
              </w:r>
            </w:ins>
          </w:p>
          <w:p w:rsidR="006E3962" w:rsidRPr="0063145E" w:rsidRDefault="006E3962" w:rsidP="002E5ECC">
            <w:pPr>
              <w:ind w:firstLineChars="0" w:firstLine="0"/>
              <w:rPr>
                <w:ins w:id="82" w:author="Administrator" w:date="2021-06-23T17:37:00Z"/>
                <w:rFonts w:ascii="微软雅黑" w:hAnsi="微软雅黑"/>
                <w:szCs w:val="24"/>
              </w:rPr>
            </w:pPr>
            <w:ins w:id="83" w:author="Administrator" w:date="2021-06-23T17:37:00Z">
              <w:r w:rsidRPr="0063145E">
                <w:rPr>
                  <w:rFonts w:ascii="微软雅黑" w:hAnsi="微软雅黑"/>
                  <w:szCs w:val="24"/>
                </w:rPr>
                <w:t>RD0：输出结果的低32位</w:t>
              </w:r>
            </w:ins>
          </w:p>
          <w:p w:rsidR="006E3962" w:rsidRPr="00F2550A" w:rsidRDefault="006E3962" w:rsidP="002E5ECC">
            <w:pPr>
              <w:ind w:firstLineChars="0" w:firstLine="0"/>
              <w:rPr>
                <w:ins w:id="84" w:author="Administrator" w:date="2021-06-23T17:37:00Z"/>
                <w:rFonts w:ascii="微软雅黑" w:hAnsi="微软雅黑"/>
                <w:szCs w:val="24"/>
              </w:rPr>
            </w:pPr>
            <w:ins w:id="85" w:author="Administrator" w:date="2021-06-23T17:37:00Z">
              <w:r w:rsidRPr="0063145E">
                <w:rPr>
                  <w:rFonts w:ascii="微软雅黑" w:hAnsi="微软雅黑"/>
                  <w:szCs w:val="24"/>
                </w:rPr>
                <w:t>RD1：输出结果的高16位,低16位有效</w:t>
              </w:r>
            </w:ins>
          </w:p>
        </w:tc>
      </w:tr>
      <w:tr w:rsidR="006E3962" w:rsidRPr="00F2550A" w:rsidTr="002E5ECC">
        <w:trPr>
          <w:ins w:id="86" w:author="Administrator" w:date="2021-06-23T17:37:00Z"/>
        </w:trPr>
        <w:tc>
          <w:tcPr>
            <w:tcW w:w="1140" w:type="dxa"/>
          </w:tcPr>
          <w:p w:rsidR="006E3962" w:rsidRPr="00F2550A" w:rsidRDefault="006E3962" w:rsidP="002E5ECC">
            <w:pPr>
              <w:pStyle w:val="a4"/>
              <w:ind w:firstLineChars="0" w:firstLine="0"/>
              <w:rPr>
                <w:ins w:id="87" w:author="Administrator" w:date="2021-06-23T17:37:00Z"/>
                <w:rFonts w:ascii="微软雅黑" w:hAnsi="微软雅黑"/>
                <w:szCs w:val="24"/>
              </w:rPr>
            </w:pPr>
            <w:ins w:id="88" w:author="Administrator" w:date="2021-06-23T17:37:00Z">
              <w:r w:rsidRPr="00F2550A">
                <w:rPr>
                  <w:rFonts w:ascii="微软雅黑" w:hAnsi="微软雅黑" w:hint="eastAsia"/>
                  <w:szCs w:val="24"/>
                </w:rPr>
                <w:t>备注</w:t>
              </w:r>
            </w:ins>
          </w:p>
        </w:tc>
        <w:tc>
          <w:tcPr>
            <w:tcW w:w="6316" w:type="dxa"/>
            <w:gridSpan w:val="2"/>
          </w:tcPr>
          <w:p w:rsidR="006E3962" w:rsidRPr="00F2550A" w:rsidRDefault="006E3962" w:rsidP="002E5ECC">
            <w:pPr>
              <w:pStyle w:val="a4"/>
              <w:ind w:firstLineChars="0" w:firstLine="0"/>
              <w:rPr>
                <w:ins w:id="89" w:author="Administrator" w:date="2021-06-23T17:37:00Z"/>
                <w:rFonts w:ascii="微软雅黑" w:hAnsi="微软雅黑"/>
                <w:szCs w:val="24"/>
              </w:rPr>
            </w:pPr>
            <w:ins w:id="90" w:author="Administrator" w:date="2021-06-23T17:37:00Z">
              <w:r>
                <w:rPr>
                  <w:rFonts w:ascii="微软雅黑" w:hAnsi="微软雅黑" w:hint="eastAsia"/>
                  <w:szCs w:val="24"/>
                </w:rPr>
                <w:t>无</w:t>
              </w:r>
            </w:ins>
          </w:p>
        </w:tc>
      </w:tr>
    </w:tbl>
    <w:p w:rsidR="001966E8" w:rsidRPr="004C2F02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:rsidR="001966E8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:rsidR="00E06D36" w:rsidRPr="00D34A6C" w:rsidRDefault="00E06D36" w:rsidP="00E06D36">
      <w:pPr>
        <w:ind w:firstLineChars="0" w:firstLine="0"/>
        <w:rPr>
          <w:rFonts w:ascii="微软雅黑" w:hAnsi="微软雅黑"/>
          <w:szCs w:val="24"/>
        </w:rPr>
      </w:pPr>
    </w:p>
    <w:p w:rsidR="00D34A6C" w:rsidRPr="0043454A" w:rsidRDefault="00D34A6C" w:rsidP="0043454A">
      <w:pPr>
        <w:ind w:firstLineChars="0" w:firstLine="0"/>
        <w:rPr>
          <w:rFonts w:ascii="微软雅黑" w:hAnsi="微软雅黑"/>
          <w:szCs w:val="24"/>
        </w:rPr>
      </w:pPr>
    </w:p>
    <w:p w:rsidR="00521F6A" w:rsidRPr="00F62D5E" w:rsidRDefault="00521F6A" w:rsidP="00651F6A">
      <w:pPr>
        <w:ind w:firstLine="480"/>
        <w:rPr>
          <w:rFonts w:ascii="微软雅黑" w:hAnsi="微软雅黑"/>
          <w:szCs w:val="24"/>
        </w:rPr>
      </w:pPr>
    </w:p>
    <w:p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9F8" w:rsidRDefault="006E39F8" w:rsidP="00CA3715">
      <w:pPr>
        <w:ind w:firstLine="480"/>
      </w:pPr>
      <w:r>
        <w:separator/>
      </w:r>
    </w:p>
  </w:endnote>
  <w:endnote w:type="continuationSeparator" w:id="0">
    <w:p w:rsidR="006E39F8" w:rsidRDefault="006E39F8" w:rsidP="00CA3715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161" w:rsidRDefault="00C25161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1877372"/>
      <w:docPartObj>
        <w:docPartGallery w:val="Page Numbers (Bottom of Page)"/>
        <w:docPartUnique/>
      </w:docPartObj>
    </w:sdtPr>
    <w:sdtContent>
      <w:p w:rsidR="00C25161" w:rsidRDefault="009D7607">
        <w:pPr>
          <w:pStyle w:val="a7"/>
          <w:ind w:firstLine="360"/>
          <w:jc w:val="center"/>
        </w:pPr>
        <w:r w:rsidRPr="009D7607">
          <w:fldChar w:fldCharType="begin"/>
        </w:r>
        <w:r w:rsidR="00C25161">
          <w:instrText>PAGE   \* MERGEFORMAT</w:instrText>
        </w:r>
        <w:r w:rsidRPr="009D7607">
          <w:fldChar w:fldCharType="separate"/>
        </w:r>
        <w:r w:rsidR="00C25161"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C25161" w:rsidRDefault="00C25161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161" w:rsidRDefault="00C25161">
    <w:pPr>
      <w:pStyle w:val="a7"/>
      <w:ind w:firstLine="360"/>
      <w:jc w:val="center"/>
    </w:pPr>
  </w:p>
  <w:p w:rsidR="00C25161" w:rsidRDefault="00C25161">
    <w:pPr>
      <w:pStyle w:val="a7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6752535"/>
      <w:temporary/>
      <w:showingPlcHdr/>
    </w:sdtPr>
    <w:sdtContent>
      <w:p w:rsidR="00C25161" w:rsidRDefault="00C25161">
        <w:pPr>
          <w:pStyle w:val="a7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C25161" w:rsidRDefault="00C25161">
    <w:pPr>
      <w:pStyle w:val="a7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161" w:rsidRDefault="00C25161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9F8" w:rsidRDefault="006E39F8" w:rsidP="00CA3715">
      <w:pPr>
        <w:ind w:firstLine="480"/>
      </w:pPr>
      <w:r>
        <w:separator/>
      </w:r>
    </w:p>
  </w:footnote>
  <w:footnote w:type="continuationSeparator" w:id="0">
    <w:p w:rsidR="006E39F8" w:rsidRDefault="006E39F8" w:rsidP="00CA3715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161" w:rsidRDefault="00C25161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161" w:rsidRDefault="00C25161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161" w:rsidRDefault="00C25161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FD0489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28115BDF"/>
    <w:multiLevelType w:val="hybridMultilevel"/>
    <w:tmpl w:val="70C6E57C"/>
    <w:lvl w:ilvl="0" w:tplc="6D527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1F2C4D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DD6263"/>
    <w:multiLevelType w:val="hybridMultilevel"/>
    <w:tmpl w:val="AD201EC4"/>
    <w:lvl w:ilvl="0" w:tplc="84A8C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B0A7109"/>
    <w:multiLevelType w:val="hybridMultilevel"/>
    <w:tmpl w:val="71EA7B76"/>
    <w:lvl w:ilvl="0" w:tplc="03F4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C96EA2"/>
    <w:multiLevelType w:val="hybridMultilevel"/>
    <w:tmpl w:val="C5B65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4D2B29"/>
    <w:multiLevelType w:val="hybridMultilevel"/>
    <w:tmpl w:val="AFBC727C"/>
    <w:lvl w:ilvl="0" w:tplc="6D527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41E5D4A"/>
    <w:multiLevelType w:val="hybridMultilevel"/>
    <w:tmpl w:val="5148C6CE"/>
    <w:lvl w:ilvl="0" w:tplc="6D527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2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F90399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2B787F"/>
    <w:multiLevelType w:val="hybridMultilevel"/>
    <w:tmpl w:val="C2C20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3BF58BF"/>
    <w:multiLevelType w:val="hybridMultilevel"/>
    <w:tmpl w:val="B288920E"/>
    <w:lvl w:ilvl="0" w:tplc="6D527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6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16"/>
  </w:num>
  <w:num w:numId="5">
    <w:abstractNumId w:val="18"/>
  </w:num>
  <w:num w:numId="6">
    <w:abstractNumId w:val="6"/>
  </w:num>
  <w:num w:numId="7">
    <w:abstractNumId w:val="0"/>
  </w:num>
  <w:num w:numId="8">
    <w:abstractNumId w:val="12"/>
  </w:num>
  <w:num w:numId="9">
    <w:abstractNumId w:val="9"/>
  </w:num>
  <w:num w:numId="10">
    <w:abstractNumId w:val="13"/>
  </w:num>
  <w:num w:numId="11">
    <w:abstractNumId w:val="7"/>
  </w:num>
  <w:num w:numId="12">
    <w:abstractNumId w:val="3"/>
  </w:num>
  <w:num w:numId="13">
    <w:abstractNumId w:val="5"/>
  </w:num>
  <w:num w:numId="14">
    <w:abstractNumId w:val="1"/>
  </w:num>
  <w:num w:numId="15">
    <w:abstractNumId w:val="10"/>
  </w:num>
  <w:num w:numId="16">
    <w:abstractNumId w:val="2"/>
  </w:num>
  <w:num w:numId="17">
    <w:abstractNumId w:val="15"/>
  </w:num>
  <w:num w:numId="18">
    <w:abstractNumId w:val="14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trackRevision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BC3"/>
    <w:rsid w:val="0000095F"/>
    <w:rsid w:val="0000469D"/>
    <w:rsid w:val="00005BF2"/>
    <w:rsid w:val="00005CE0"/>
    <w:rsid w:val="000079FE"/>
    <w:rsid w:val="00011F05"/>
    <w:rsid w:val="00012913"/>
    <w:rsid w:val="0001573F"/>
    <w:rsid w:val="00016CEB"/>
    <w:rsid w:val="000215E0"/>
    <w:rsid w:val="00027AB4"/>
    <w:rsid w:val="000306BE"/>
    <w:rsid w:val="0003088A"/>
    <w:rsid w:val="00033A2F"/>
    <w:rsid w:val="00037EE6"/>
    <w:rsid w:val="00040499"/>
    <w:rsid w:val="000432C6"/>
    <w:rsid w:val="00043978"/>
    <w:rsid w:val="000509C1"/>
    <w:rsid w:val="00050ECC"/>
    <w:rsid w:val="000541FA"/>
    <w:rsid w:val="0005445C"/>
    <w:rsid w:val="000651C2"/>
    <w:rsid w:val="00070C4C"/>
    <w:rsid w:val="00072794"/>
    <w:rsid w:val="00073CD1"/>
    <w:rsid w:val="000741EB"/>
    <w:rsid w:val="000768B0"/>
    <w:rsid w:val="00077A27"/>
    <w:rsid w:val="00084693"/>
    <w:rsid w:val="000902C1"/>
    <w:rsid w:val="000910F2"/>
    <w:rsid w:val="00094017"/>
    <w:rsid w:val="00095F99"/>
    <w:rsid w:val="000A13F5"/>
    <w:rsid w:val="000A3BEB"/>
    <w:rsid w:val="000B0C4A"/>
    <w:rsid w:val="000B49A5"/>
    <w:rsid w:val="000B52E3"/>
    <w:rsid w:val="000B65BB"/>
    <w:rsid w:val="000C1177"/>
    <w:rsid w:val="000C1A98"/>
    <w:rsid w:val="000C24D0"/>
    <w:rsid w:val="000C35E4"/>
    <w:rsid w:val="000D4D58"/>
    <w:rsid w:val="000D5989"/>
    <w:rsid w:val="000D73C3"/>
    <w:rsid w:val="000D7CD8"/>
    <w:rsid w:val="000E0B60"/>
    <w:rsid w:val="000E1243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558D"/>
    <w:rsid w:val="00105709"/>
    <w:rsid w:val="001073DC"/>
    <w:rsid w:val="00110C1C"/>
    <w:rsid w:val="00113FCC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524C"/>
    <w:rsid w:val="00165D36"/>
    <w:rsid w:val="00167010"/>
    <w:rsid w:val="001713F2"/>
    <w:rsid w:val="001750A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66E8"/>
    <w:rsid w:val="00197D2E"/>
    <w:rsid w:val="001A1B72"/>
    <w:rsid w:val="001A245A"/>
    <w:rsid w:val="001A26D8"/>
    <w:rsid w:val="001A7E39"/>
    <w:rsid w:val="001B03EE"/>
    <w:rsid w:val="001B3602"/>
    <w:rsid w:val="001C04EE"/>
    <w:rsid w:val="001C1F6B"/>
    <w:rsid w:val="001C3950"/>
    <w:rsid w:val="001C66E8"/>
    <w:rsid w:val="001C782E"/>
    <w:rsid w:val="001C7896"/>
    <w:rsid w:val="001D1A67"/>
    <w:rsid w:val="001D2A4A"/>
    <w:rsid w:val="001D2F3A"/>
    <w:rsid w:val="001D7168"/>
    <w:rsid w:val="001E010B"/>
    <w:rsid w:val="001E3697"/>
    <w:rsid w:val="001E3AA3"/>
    <w:rsid w:val="001E6BCA"/>
    <w:rsid w:val="001F06C9"/>
    <w:rsid w:val="001F2004"/>
    <w:rsid w:val="001F302E"/>
    <w:rsid w:val="001F3734"/>
    <w:rsid w:val="001F58D5"/>
    <w:rsid w:val="001F5E94"/>
    <w:rsid w:val="00203381"/>
    <w:rsid w:val="00204887"/>
    <w:rsid w:val="00206060"/>
    <w:rsid w:val="00206077"/>
    <w:rsid w:val="00206F21"/>
    <w:rsid w:val="0022059A"/>
    <w:rsid w:val="00222406"/>
    <w:rsid w:val="0022316C"/>
    <w:rsid w:val="002251AE"/>
    <w:rsid w:val="002256C1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2A35"/>
    <w:rsid w:val="0027737F"/>
    <w:rsid w:val="00282BC3"/>
    <w:rsid w:val="0028497F"/>
    <w:rsid w:val="00284CA6"/>
    <w:rsid w:val="002851A3"/>
    <w:rsid w:val="002867CB"/>
    <w:rsid w:val="00287214"/>
    <w:rsid w:val="0029079A"/>
    <w:rsid w:val="0029161A"/>
    <w:rsid w:val="00291F44"/>
    <w:rsid w:val="00297B42"/>
    <w:rsid w:val="002A13A9"/>
    <w:rsid w:val="002A21D3"/>
    <w:rsid w:val="002A2282"/>
    <w:rsid w:val="002A3FFD"/>
    <w:rsid w:val="002A5446"/>
    <w:rsid w:val="002B0F77"/>
    <w:rsid w:val="002B1EB2"/>
    <w:rsid w:val="002B31E7"/>
    <w:rsid w:val="002B49BE"/>
    <w:rsid w:val="002C1FB7"/>
    <w:rsid w:val="002C237B"/>
    <w:rsid w:val="002C331D"/>
    <w:rsid w:val="002C417C"/>
    <w:rsid w:val="002C43C0"/>
    <w:rsid w:val="002D0560"/>
    <w:rsid w:val="002D7FB3"/>
    <w:rsid w:val="002E2810"/>
    <w:rsid w:val="002E4141"/>
    <w:rsid w:val="002E43BC"/>
    <w:rsid w:val="002E4579"/>
    <w:rsid w:val="002F0B07"/>
    <w:rsid w:val="002F6408"/>
    <w:rsid w:val="00300087"/>
    <w:rsid w:val="0030512E"/>
    <w:rsid w:val="003120A9"/>
    <w:rsid w:val="003129A5"/>
    <w:rsid w:val="003136FE"/>
    <w:rsid w:val="003217D0"/>
    <w:rsid w:val="0032284E"/>
    <w:rsid w:val="0032305B"/>
    <w:rsid w:val="00323BB5"/>
    <w:rsid w:val="00327300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993"/>
    <w:rsid w:val="00357E7C"/>
    <w:rsid w:val="00362976"/>
    <w:rsid w:val="00364E70"/>
    <w:rsid w:val="00371F02"/>
    <w:rsid w:val="00377301"/>
    <w:rsid w:val="003779F5"/>
    <w:rsid w:val="0038014B"/>
    <w:rsid w:val="00382C3A"/>
    <w:rsid w:val="00385F81"/>
    <w:rsid w:val="003918F4"/>
    <w:rsid w:val="0039195E"/>
    <w:rsid w:val="0039359C"/>
    <w:rsid w:val="00396128"/>
    <w:rsid w:val="003A080D"/>
    <w:rsid w:val="003A203F"/>
    <w:rsid w:val="003A3C6A"/>
    <w:rsid w:val="003A71FE"/>
    <w:rsid w:val="003A784D"/>
    <w:rsid w:val="003B06D3"/>
    <w:rsid w:val="003B16A3"/>
    <w:rsid w:val="003B1BFF"/>
    <w:rsid w:val="003B7BBF"/>
    <w:rsid w:val="003C5B56"/>
    <w:rsid w:val="003D08C3"/>
    <w:rsid w:val="003D21B8"/>
    <w:rsid w:val="003D3B51"/>
    <w:rsid w:val="003D7BC3"/>
    <w:rsid w:val="003E0F65"/>
    <w:rsid w:val="003E4E65"/>
    <w:rsid w:val="003E6AC4"/>
    <w:rsid w:val="003F00EC"/>
    <w:rsid w:val="003F62C6"/>
    <w:rsid w:val="00405A5C"/>
    <w:rsid w:val="004060CA"/>
    <w:rsid w:val="00406E07"/>
    <w:rsid w:val="004102BF"/>
    <w:rsid w:val="00421276"/>
    <w:rsid w:val="00430584"/>
    <w:rsid w:val="00432FB2"/>
    <w:rsid w:val="0043454A"/>
    <w:rsid w:val="0043732E"/>
    <w:rsid w:val="00444DEB"/>
    <w:rsid w:val="00451E61"/>
    <w:rsid w:val="004525F7"/>
    <w:rsid w:val="004532A0"/>
    <w:rsid w:val="00453392"/>
    <w:rsid w:val="00454DBF"/>
    <w:rsid w:val="00456A9C"/>
    <w:rsid w:val="00456C94"/>
    <w:rsid w:val="00460738"/>
    <w:rsid w:val="00460DEC"/>
    <w:rsid w:val="00463528"/>
    <w:rsid w:val="004647BD"/>
    <w:rsid w:val="0046753C"/>
    <w:rsid w:val="00467803"/>
    <w:rsid w:val="004711FA"/>
    <w:rsid w:val="00472B01"/>
    <w:rsid w:val="004761A6"/>
    <w:rsid w:val="00483557"/>
    <w:rsid w:val="004904AF"/>
    <w:rsid w:val="00492D8A"/>
    <w:rsid w:val="00494964"/>
    <w:rsid w:val="00494A91"/>
    <w:rsid w:val="00497BB2"/>
    <w:rsid w:val="004A1BEF"/>
    <w:rsid w:val="004A1DDD"/>
    <w:rsid w:val="004A50AC"/>
    <w:rsid w:val="004A7E72"/>
    <w:rsid w:val="004B1D55"/>
    <w:rsid w:val="004B5CF1"/>
    <w:rsid w:val="004B5DC5"/>
    <w:rsid w:val="004B7BAC"/>
    <w:rsid w:val="004C2F02"/>
    <w:rsid w:val="004C454B"/>
    <w:rsid w:val="004C5026"/>
    <w:rsid w:val="004C5C5C"/>
    <w:rsid w:val="004C66E2"/>
    <w:rsid w:val="004D123D"/>
    <w:rsid w:val="004D143E"/>
    <w:rsid w:val="004D2154"/>
    <w:rsid w:val="004D3DD9"/>
    <w:rsid w:val="004D6EB4"/>
    <w:rsid w:val="004D707F"/>
    <w:rsid w:val="004E26D0"/>
    <w:rsid w:val="004E4035"/>
    <w:rsid w:val="004E534B"/>
    <w:rsid w:val="004E5D81"/>
    <w:rsid w:val="004E6E5C"/>
    <w:rsid w:val="004F03DB"/>
    <w:rsid w:val="004F0A6F"/>
    <w:rsid w:val="004F309D"/>
    <w:rsid w:val="004F4D53"/>
    <w:rsid w:val="004F5FC2"/>
    <w:rsid w:val="004F6F5F"/>
    <w:rsid w:val="005001B9"/>
    <w:rsid w:val="00503D8A"/>
    <w:rsid w:val="005041FB"/>
    <w:rsid w:val="005052A9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314F"/>
    <w:rsid w:val="00545A38"/>
    <w:rsid w:val="0054601E"/>
    <w:rsid w:val="00547BF7"/>
    <w:rsid w:val="00547DD0"/>
    <w:rsid w:val="00550B6F"/>
    <w:rsid w:val="005515CB"/>
    <w:rsid w:val="00551CC0"/>
    <w:rsid w:val="005532FC"/>
    <w:rsid w:val="005540D4"/>
    <w:rsid w:val="005545D6"/>
    <w:rsid w:val="00566FCC"/>
    <w:rsid w:val="00570D2C"/>
    <w:rsid w:val="00571974"/>
    <w:rsid w:val="00573953"/>
    <w:rsid w:val="00574BA7"/>
    <w:rsid w:val="005770B9"/>
    <w:rsid w:val="00577944"/>
    <w:rsid w:val="00585F91"/>
    <w:rsid w:val="00590DA3"/>
    <w:rsid w:val="00592589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E4F70"/>
    <w:rsid w:val="005F1DE4"/>
    <w:rsid w:val="005F3246"/>
    <w:rsid w:val="005F3B7A"/>
    <w:rsid w:val="005F3CBD"/>
    <w:rsid w:val="005F4F21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145E"/>
    <w:rsid w:val="00632F57"/>
    <w:rsid w:val="006360A8"/>
    <w:rsid w:val="00636509"/>
    <w:rsid w:val="006466DB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5F2D"/>
    <w:rsid w:val="00686BCB"/>
    <w:rsid w:val="006A0841"/>
    <w:rsid w:val="006A18DA"/>
    <w:rsid w:val="006A331B"/>
    <w:rsid w:val="006B0C71"/>
    <w:rsid w:val="006B1B1B"/>
    <w:rsid w:val="006B47F9"/>
    <w:rsid w:val="006B5839"/>
    <w:rsid w:val="006B5E26"/>
    <w:rsid w:val="006B62E9"/>
    <w:rsid w:val="006B7597"/>
    <w:rsid w:val="006C19E5"/>
    <w:rsid w:val="006C35A0"/>
    <w:rsid w:val="006D0237"/>
    <w:rsid w:val="006D0D98"/>
    <w:rsid w:val="006D49D8"/>
    <w:rsid w:val="006D4BFF"/>
    <w:rsid w:val="006D5021"/>
    <w:rsid w:val="006D54D2"/>
    <w:rsid w:val="006D77C6"/>
    <w:rsid w:val="006E2125"/>
    <w:rsid w:val="006E2A6F"/>
    <w:rsid w:val="006E2DD0"/>
    <w:rsid w:val="006E3962"/>
    <w:rsid w:val="006E39F8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35DC"/>
    <w:rsid w:val="00707F44"/>
    <w:rsid w:val="00714207"/>
    <w:rsid w:val="00726867"/>
    <w:rsid w:val="00730348"/>
    <w:rsid w:val="00732561"/>
    <w:rsid w:val="00734499"/>
    <w:rsid w:val="00734A00"/>
    <w:rsid w:val="007424A6"/>
    <w:rsid w:val="007467A1"/>
    <w:rsid w:val="00747D28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0A37"/>
    <w:rsid w:val="007A1EDF"/>
    <w:rsid w:val="007A4CDE"/>
    <w:rsid w:val="007A50CE"/>
    <w:rsid w:val="007A7AAC"/>
    <w:rsid w:val="007B593D"/>
    <w:rsid w:val="007B757B"/>
    <w:rsid w:val="007C0244"/>
    <w:rsid w:val="007C0E52"/>
    <w:rsid w:val="007C2D01"/>
    <w:rsid w:val="007C6CC1"/>
    <w:rsid w:val="007C73E4"/>
    <w:rsid w:val="007D04E6"/>
    <w:rsid w:val="007D0D9D"/>
    <w:rsid w:val="007D3766"/>
    <w:rsid w:val="007E1722"/>
    <w:rsid w:val="007E3246"/>
    <w:rsid w:val="007E4FFB"/>
    <w:rsid w:val="007E71E3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226F9"/>
    <w:rsid w:val="00824132"/>
    <w:rsid w:val="00827566"/>
    <w:rsid w:val="008327F1"/>
    <w:rsid w:val="00840034"/>
    <w:rsid w:val="008426EC"/>
    <w:rsid w:val="00846B53"/>
    <w:rsid w:val="00850233"/>
    <w:rsid w:val="00850CAE"/>
    <w:rsid w:val="008600DE"/>
    <w:rsid w:val="0086056F"/>
    <w:rsid w:val="00863CBE"/>
    <w:rsid w:val="008640C3"/>
    <w:rsid w:val="008646C0"/>
    <w:rsid w:val="00864E0C"/>
    <w:rsid w:val="00872B84"/>
    <w:rsid w:val="00873926"/>
    <w:rsid w:val="008748D3"/>
    <w:rsid w:val="00875484"/>
    <w:rsid w:val="0087627E"/>
    <w:rsid w:val="0088513F"/>
    <w:rsid w:val="00886EB4"/>
    <w:rsid w:val="0089042A"/>
    <w:rsid w:val="00890B27"/>
    <w:rsid w:val="00890D5B"/>
    <w:rsid w:val="0089169F"/>
    <w:rsid w:val="00892623"/>
    <w:rsid w:val="008973F3"/>
    <w:rsid w:val="008A54C0"/>
    <w:rsid w:val="008A6EFA"/>
    <w:rsid w:val="008B2554"/>
    <w:rsid w:val="008B5A0B"/>
    <w:rsid w:val="008B637F"/>
    <w:rsid w:val="008C045F"/>
    <w:rsid w:val="008C24C8"/>
    <w:rsid w:val="008C2F42"/>
    <w:rsid w:val="008C3570"/>
    <w:rsid w:val="008C5C8D"/>
    <w:rsid w:val="008D2541"/>
    <w:rsid w:val="008D30EE"/>
    <w:rsid w:val="008D3694"/>
    <w:rsid w:val="008E021F"/>
    <w:rsid w:val="008E0237"/>
    <w:rsid w:val="008E0BC8"/>
    <w:rsid w:val="008E1812"/>
    <w:rsid w:val="008E1B58"/>
    <w:rsid w:val="008E2813"/>
    <w:rsid w:val="008E3240"/>
    <w:rsid w:val="008F0587"/>
    <w:rsid w:val="008F0AEF"/>
    <w:rsid w:val="008F1925"/>
    <w:rsid w:val="008F5FE6"/>
    <w:rsid w:val="008F6340"/>
    <w:rsid w:val="008F69F7"/>
    <w:rsid w:val="008F74B6"/>
    <w:rsid w:val="00906C47"/>
    <w:rsid w:val="00906D07"/>
    <w:rsid w:val="009070D5"/>
    <w:rsid w:val="00911E87"/>
    <w:rsid w:val="00917A0D"/>
    <w:rsid w:val="009230EA"/>
    <w:rsid w:val="00923467"/>
    <w:rsid w:val="00926448"/>
    <w:rsid w:val="0093166F"/>
    <w:rsid w:val="00932967"/>
    <w:rsid w:val="009365FE"/>
    <w:rsid w:val="0094011A"/>
    <w:rsid w:val="009406AE"/>
    <w:rsid w:val="0094249D"/>
    <w:rsid w:val="00945724"/>
    <w:rsid w:val="009457FA"/>
    <w:rsid w:val="00962494"/>
    <w:rsid w:val="00964E60"/>
    <w:rsid w:val="009666CF"/>
    <w:rsid w:val="00966EAE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B784C"/>
    <w:rsid w:val="009C3D7A"/>
    <w:rsid w:val="009C44F1"/>
    <w:rsid w:val="009C7953"/>
    <w:rsid w:val="009D1A8B"/>
    <w:rsid w:val="009D3425"/>
    <w:rsid w:val="009D7607"/>
    <w:rsid w:val="009D7DEA"/>
    <w:rsid w:val="009E166B"/>
    <w:rsid w:val="009E38D3"/>
    <w:rsid w:val="009E3B49"/>
    <w:rsid w:val="009E472A"/>
    <w:rsid w:val="009F32F6"/>
    <w:rsid w:val="009F468E"/>
    <w:rsid w:val="009F51D9"/>
    <w:rsid w:val="009F5B48"/>
    <w:rsid w:val="009F7495"/>
    <w:rsid w:val="00A02C75"/>
    <w:rsid w:val="00A06474"/>
    <w:rsid w:val="00A13141"/>
    <w:rsid w:val="00A158F1"/>
    <w:rsid w:val="00A21842"/>
    <w:rsid w:val="00A23AA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1CD3"/>
    <w:rsid w:val="00A621D7"/>
    <w:rsid w:val="00A6352E"/>
    <w:rsid w:val="00A650F9"/>
    <w:rsid w:val="00A740EE"/>
    <w:rsid w:val="00A7567C"/>
    <w:rsid w:val="00A7727C"/>
    <w:rsid w:val="00A828D3"/>
    <w:rsid w:val="00A8355C"/>
    <w:rsid w:val="00A90E3A"/>
    <w:rsid w:val="00A93E3C"/>
    <w:rsid w:val="00A94BBA"/>
    <w:rsid w:val="00A95937"/>
    <w:rsid w:val="00A9773D"/>
    <w:rsid w:val="00AA1250"/>
    <w:rsid w:val="00AA45BF"/>
    <w:rsid w:val="00AA543A"/>
    <w:rsid w:val="00AA66D6"/>
    <w:rsid w:val="00AA6F63"/>
    <w:rsid w:val="00AA7653"/>
    <w:rsid w:val="00AB094F"/>
    <w:rsid w:val="00AB0AF4"/>
    <w:rsid w:val="00AB0F0E"/>
    <w:rsid w:val="00AB5D84"/>
    <w:rsid w:val="00AB6835"/>
    <w:rsid w:val="00AC22F6"/>
    <w:rsid w:val="00AC61D7"/>
    <w:rsid w:val="00AD59B4"/>
    <w:rsid w:val="00AE55DF"/>
    <w:rsid w:val="00AF09F4"/>
    <w:rsid w:val="00AF2481"/>
    <w:rsid w:val="00AF377C"/>
    <w:rsid w:val="00B00CBC"/>
    <w:rsid w:val="00B016A6"/>
    <w:rsid w:val="00B0178E"/>
    <w:rsid w:val="00B02E9F"/>
    <w:rsid w:val="00B040AA"/>
    <w:rsid w:val="00B0528F"/>
    <w:rsid w:val="00B054BD"/>
    <w:rsid w:val="00B05BE8"/>
    <w:rsid w:val="00B07F19"/>
    <w:rsid w:val="00B109DE"/>
    <w:rsid w:val="00B16AE2"/>
    <w:rsid w:val="00B17BDD"/>
    <w:rsid w:val="00B25CAE"/>
    <w:rsid w:val="00B2688C"/>
    <w:rsid w:val="00B418FE"/>
    <w:rsid w:val="00B428A9"/>
    <w:rsid w:val="00B42931"/>
    <w:rsid w:val="00B43570"/>
    <w:rsid w:val="00B45402"/>
    <w:rsid w:val="00B45B29"/>
    <w:rsid w:val="00B462F1"/>
    <w:rsid w:val="00B472A7"/>
    <w:rsid w:val="00B50C91"/>
    <w:rsid w:val="00B540E6"/>
    <w:rsid w:val="00B547A7"/>
    <w:rsid w:val="00B556B7"/>
    <w:rsid w:val="00B612B8"/>
    <w:rsid w:val="00B62710"/>
    <w:rsid w:val="00B7184E"/>
    <w:rsid w:val="00B72594"/>
    <w:rsid w:val="00B82185"/>
    <w:rsid w:val="00B826EF"/>
    <w:rsid w:val="00B82A1A"/>
    <w:rsid w:val="00B8459C"/>
    <w:rsid w:val="00B8610A"/>
    <w:rsid w:val="00B91EB0"/>
    <w:rsid w:val="00BA1A33"/>
    <w:rsid w:val="00BA2895"/>
    <w:rsid w:val="00BC4676"/>
    <w:rsid w:val="00BC4EAA"/>
    <w:rsid w:val="00BC4FA7"/>
    <w:rsid w:val="00BD0108"/>
    <w:rsid w:val="00BD15FB"/>
    <w:rsid w:val="00BD1D71"/>
    <w:rsid w:val="00BD675E"/>
    <w:rsid w:val="00BD739F"/>
    <w:rsid w:val="00BE09D9"/>
    <w:rsid w:val="00BE2833"/>
    <w:rsid w:val="00BE2AA7"/>
    <w:rsid w:val="00BE3CD0"/>
    <w:rsid w:val="00BE76F9"/>
    <w:rsid w:val="00BF6497"/>
    <w:rsid w:val="00BF6C38"/>
    <w:rsid w:val="00BF7350"/>
    <w:rsid w:val="00C012DF"/>
    <w:rsid w:val="00C01EB4"/>
    <w:rsid w:val="00C05165"/>
    <w:rsid w:val="00C07192"/>
    <w:rsid w:val="00C13103"/>
    <w:rsid w:val="00C14C31"/>
    <w:rsid w:val="00C21D29"/>
    <w:rsid w:val="00C22D32"/>
    <w:rsid w:val="00C25161"/>
    <w:rsid w:val="00C341F5"/>
    <w:rsid w:val="00C34AC5"/>
    <w:rsid w:val="00C42DCE"/>
    <w:rsid w:val="00C4500F"/>
    <w:rsid w:val="00C451B6"/>
    <w:rsid w:val="00C460CE"/>
    <w:rsid w:val="00C521E5"/>
    <w:rsid w:val="00C62166"/>
    <w:rsid w:val="00C64CB3"/>
    <w:rsid w:val="00C660B6"/>
    <w:rsid w:val="00C6658B"/>
    <w:rsid w:val="00C75A63"/>
    <w:rsid w:val="00C81360"/>
    <w:rsid w:val="00C87B65"/>
    <w:rsid w:val="00C9227D"/>
    <w:rsid w:val="00C93D53"/>
    <w:rsid w:val="00C93D75"/>
    <w:rsid w:val="00CA0263"/>
    <w:rsid w:val="00CA3715"/>
    <w:rsid w:val="00CB2EC4"/>
    <w:rsid w:val="00CB4DC6"/>
    <w:rsid w:val="00CC2A1E"/>
    <w:rsid w:val="00CD2055"/>
    <w:rsid w:val="00CD525B"/>
    <w:rsid w:val="00CD586F"/>
    <w:rsid w:val="00CE06A5"/>
    <w:rsid w:val="00CE1D46"/>
    <w:rsid w:val="00CE450F"/>
    <w:rsid w:val="00CE4A06"/>
    <w:rsid w:val="00CE5E64"/>
    <w:rsid w:val="00CF1C30"/>
    <w:rsid w:val="00CF31AF"/>
    <w:rsid w:val="00CF6D30"/>
    <w:rsid w:val="00CF7EBB"/>
    <w:rsid w:val="00D06DF3"/>
    <w:rsid w:val="00D1283A"/>
    <w:rsid w:val="00D12867"/>
    <w:rsid w:val="00D1345B"/>
    <w:rsid w:val="00D13D23"/>
    <w:rsid w:val="00D15514"/>
    <w:rsid w:val="00D25DCE"/>
    <w:rsid w:val="00D261A3"/>
    <w:rsid w:val="00D30316"/>
    <w:rsid w:val="00D32771"/>
    <w:rsid w:val="00D32FF7"/>
    <w:rsid w:val="00D340CC"/>
    <w:rsid w:val="00D34A6C"/>
    <w:rsid w:val="00D42D48"/>
    <w:rsid w:val="00D47A19"/>
    <w:rsid w:val="00D56077"/>
    <w:rsid w:val="00D618A9"/>
    <w:rsid w:val="00D61E22"/>
    <w:rsid w:val="00D678BC"/>
    <w:rsid w:val="00D67E4E"/>
    <w:rsid w:val="00D7097E"/>
    <w:rsid w:val="00D71A7C"/>
    <w:rsid w:val="00D7208D"/>
    <w:rsid w:val="00D72FCF"/>
    <w:rsid w:val="00D76A0B"/>
    <w:rsid w:val="00D8213C"/>
    <w:rsid w:val="00D85D03"/>
    <w:rsid w:val="00D862D0"/>
    <w:rsid w:val="00D87CDA"/>
    <w:rsid w:val="00D91F6A"/>
    <w:rsid w:val="00DA1F44"/>
    <w:rsid w:val="00DA2B88"/>
    <w:rsid w:val="00DA5033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FB0"/>
    <w:rsid w:val="00DC28E0"/>
    <w:rsid w:val="00DC5A09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465A"/>
    <w:rsid w:val="00DF56B2"/>
    <w:rsid w:val="00DF7111"/>
    <w:rsid w:val="00E0084C"/>
    <w:rsid w:val="00E00AA0"/>
    <w:rsid w:val="00E01818"/>
    <w:rsid w:val="00E03317"/>
    <w:rsid w:val="00E06D36"/>
    <w:rsid w:val="00E11FE6"/>
    <w:rsid w:val="00E12759"/>
    <w:rsid w:val="00E1317D"/>
    <w:rsid w:val="00E14E8D"/>
    <w:rsid w:val="00E15746"/>
    <w:rsid w:val="00E17F6B"/>
    <w:rsid w:val="00E32168"/>
    <w:rsid w:val="00E35EAC"/>
    <w:rsid w:val="00E45AED"/>
    <w:rsid w:val="00E4645C"/>
    <w:rsid w:val="00E51985"/>
    <w:rsid w:val="00E5277A"/>
    <w:rsid w:val="00E52846"/>
    <w:rsid w:val="00E535D9"/>
    <w:rsid w:val="00E6719E"/>
    <w:rsid w:val="00E70641"/>
    <w:rsid w:val="00E72FE7"/>
    <w:rsid w:val="00E762C5"/>
    <w:rsid w:val="00E775C6"/>
    <w:rsid w:val="00E77DC1"/>
    <w:rsid w:val="00E874F5"/>
    <w:rsid w:val="00E87DBE"/>
    <w:rsid w:val="00E979A6"/>
    <w:rsid w:val="00EA0269"/>
    <w:rsid w:val="00EA465D"/>
    <w:rsid w:val="00EA71CC"/>
    <w:rsid w:val="00EA775F"/>
    <w:rsid w:val="00EB26E6"/>
    <w:rsid w:val="00EB533E"/>
    <w:rsid w:val="00EC0D2A"/>
    <w:rsid w:val="00EC6A03"/>
    <w:rsid w:val="00ED0917"/>
    <w:rsid w:val="00ED0F23"/>
    <w:rsid w:val="00ED17BC"/>
    <w:rsid w:val="00ED1C79"/>
    <w:rsid w:val="00ED297B"/>
    <w:rsid w:val="00ED7C67"/>
    <w:rsid w:val="00EE0436"/>
    <w:rsid w:val="00EE41FD"/>
    <w:rsid w:val="00EE4356"/>
    <w:rsid w:val="00EF0664"/>
    <w:rsid w:val="00EF2AD6"/>
    <w:rsid w:val="00EF4D4D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0C79"/>
    <w:rsid w:val="00F32FCD"/>
    <w:rsid w:val="00F334AB"/>
    <w:rsid w:val="00F3523B"/>
    <w:rsid w:val="00F36D1A"/>
    <w:rsid w:val="00F40B0C"/>
    <w:rsid w:val="00F4191B"/>
    <w:rsid w:val="00F448B5"/>
    <w:rsid w:val="00F44E06"/>
    <w:rsid w:val="00F46616"/>
    <w:rsid w:val="00F46B99"/>
    <w:rsid w:val="00F47AC8"/>
    <w:rsid w:val="00F50759"/>
    <w:rsid w:val="00F52C9F"/>
    <w:rsid w:val="00F56AB7"/>
    <w:rsid w:val="00F56F01"/>
    <w:rsid w:val="00F612BF"/>
    <w:rsid w:val="00F618C8"/>
    <w:rsid w:val="00F6213B"/>
    <w:rsid w:val="00F62D5E"/>
    <w:rsid w:val="00F64D01"/>
    <w:rsid w:val="00F745ED"/>
    <w:rsid w:val="00F74929"/>
    <w:rsid w:val="00F76BE7"/>
    <w:rsid w:val="00F80086"/>
    <w:rsid w:val="00F925AC"/>
    <w:rsid w:val="00F948EA"/>
    <w:rsid w:val="00F9716C"/>
    <w:rsid w:val="00FA18AC"/>
    <w:rsid w:val="00FA5477"/>
    <w:rsid w:val="00FA7ED5"/>
    <w:rsid w:val="00FC488D"/>
    <w:rsid w:val="00FC528A"/>
    <w:rsid w:val="00FC7EEE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426EC"/>
    <w:rPr>
      <w:rFonts w:ascii="Times New Roman" w:eastAsia="宋体" w:hAnsi="Times New Roman" w:cs="Courier New"/>
      <w:szCs w:val="21"/>
    </w:rPr>
  </w:style>
  <w:style w:type="character" w:customStyle="1" w:styleId="Char">
    <w:name w:val="纯文本 Char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4">
    <w:name w:val="List Paragraph"/>
    <w:basedOn w:val="a"/>
    <w:uiPriority w:val="34"/>
    <w:qFormat/>
    <w:rsid w:val="00494A91"/>
    <w:pPr>
      <w:ind w:firstLine="420"/>
    </w:pPr>
  </w:style>
  <w:style w:type="table" w:styleId="a5">
    <w:name w:val="Table Grid"/>
    <w:basedOn w:val="a1"/>
    <w:uiPriority w:val="39"/>
    <w:rsid w:val="008C24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371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37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Char">
    <w:name w:val="标题 1 Char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3454A"/>
    <w:pPr>
      <w:tabs>
        <w:tab w:val="right" w:leader="dot" w:pos="8296"/>
      </w:tabs>
      <w:ind w:leftChars="200" w:left="480" w:firstLine="480"/>
    </w:pPr>
  </w:style>
  <w:style w:type="paragraph" w:styleId="30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8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9">
    <w:name w:val="No Spacing"/>
    <w:link w:val="Char2"/>
    <w:uiPriority w:val="1"/>
    <w:qFormat/>
    <w:rsid w:val="00700884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700884"/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4D707F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111111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B9CC3-9B9C-4D1A-B66F-98717778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72</Pages>
  <Words>4130</Words>
  <Characters>23543</Characters>
  <Application>Microsoft Office Word</Application>
  <DocSecurity>0</DocSecurity>
  <Lines>196</Lines>
  <Paragraphs>55</Paragraphs>
  <ScaleCrop>false</ScaleCrop>
  <Company/>
  <LinksUpToDate>false</LinksUpToDate>
  <CharactersWithSpaces>27618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12</cp:revision>
  <dcterms:created xsi:type="dcterms:W3CDTF">2020-10-10T02:08:00Z</dcterms:created>
  <dcterms:modified xsi:type="dcterms:W3CDTF">2021-07-21T03:52:00Z</dcterms:modified>
</cp:coreProperties>
</file>